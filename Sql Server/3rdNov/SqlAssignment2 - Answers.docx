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020" w:rsidRPr="005A5020" w:rsidRDefault="005A5020" w:rsidP="005A5020">
      <w:pPr>
        <w:shd w:val="clear" w:color="auto" w:fill="FFFFFF"/>
        <w:spacing w:line="240" w:lineRule="auto"/>
        <w:textAlignment w:val="baseline"/>
        <w:outlineLvl w:val="3"/>
        <w:rPr>
          <w:ins w:id="0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ins w:id="1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Sample Table – Worker</w:t>
        </w:r>
      </w:ins>
    </w:p>
    <w:tbl>
      <w:tblPr>
        <w:tblW w:w="10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1390"/>
        <w:gridCol w:w="1476"/>
        <w:gridCol w:w="1325"/>
        <w:gridCol w:w="2794"/>
        <w:gridCol w:w="1709"/>
      </w:tblGrid>
      <w:tr w:rsidR="005A5020" w:rsidRPr="005A5020" w:rsidTr="005A5020">
        <w:trPr>
          <w:trHeight w:val="150"/>
        </w:trPr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WORKER_ID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FIRST_NAME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LAST_NAME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SALARY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JOINING_DATE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150" w:lineRule="atLeast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DEPARTMENT</w:t>
            </w:r>
          </w:p>
        </w:tc>
      </w:tr>
      <w:tr w:rsidR="005A5020" w:rsidRPr="005A5020" w:rsidTr="005A5020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001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Monika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Arora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100000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2014-02-20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HR</w:t>
            </w:r>
          </w:p>
        </w:tc>
      </w:tr>
      <w:tr w:rsidR="005A5020" w:rsidRPr="005A5020" w:rsidTr="005A5020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002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Niharika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Verma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80000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2014-06-11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Admin</w:t>
            </w:r>
          </w:p>
        </w:tc>
      </w:tr>
      <w:tr w:rsidR="005A5020" w:rsidRPr="005A5020" w:rsidTr="005A5020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003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Vishal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Singhal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300000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2014-02-20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HR</w:t>
            </w:r>
          </w:p>
        </w:tc>
      </w:tr>
      <w:tr w:rsidR="005A5020" w:rsidRPr="005A5020" w:rsidTr="005A5020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004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Amitabh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Singh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500000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2014-02-20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Admin</w:t>
            </w:r>
          </w:p>
        </w:tc>
      </w:tr>
      <w:tr w:rsidR="005A5020" w:rsidRPr="005A5020" w:rsidTr="005A5020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005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Vivek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Bhati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500000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2014-06-11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Admin</w:t>
            </w:r>
          </w:p>
        </w:tc>
      </w:tr>
      <w:tr w:rsidR="005A5020" w:rsidRPr="005A5020" w:rsidTr="005A5020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006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Vipul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Diwan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2014-06-11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Account</w:t>
            </w:r>
          </w:p>
        </w:tc>
      </w:tr>
      <w:tr w:rsidR="005A5020" w:rsidRPr="005A5020" w:rsidTr="005A5020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007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Satish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Kumar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75000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2014-01-20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Account</w:t>
            </w:r>
          </w:p>
        </w:tc>
      </w:tr>
      <w:tr w:rsidR="005A5020" w:rsidRPr="005A5020" w:rsidTr="005A5020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008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Geetika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proofErr w:type="spellStart"/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Chauhan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90000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2014-04-11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Admin</w:t>
            </w:r>
          </w:p>
        </w:tc>
      </w:tr>
    </w:tbl>
    <w:p w:rsidR="005A5020" w:rsidRPr="005A5020" w:rsidRDefault="005A5020" w:rsidP="005A5020">
      <w:pPr>
        <w:shd w:val="clear" w:color="auto" w:fill="FFFFFF"/>
        <w:spacing w:line="240" w:lineRule="auto"/>
        <w:textAlignment w:val="baseline"/>
        <w:outlineLvl w:val="3"/>
        <w:rPr>
          <w:ins w:id="2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ins w:id="3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Sample Table – Bonus</w:t>
        </w:r>
      </w:ins>
    </w:p>
    <w:tbl>
      <w:tblPr>
        <w:tblW w:w="61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3393"/>
        <w:gridCol w:w="1395"/>
      </w:tblGrid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WORKER_REF_ID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BONUS_DATE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BONUS_AMOUNT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5000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2016-06-11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3000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4000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4500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2016-06-11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3500</w:t>
            </w:r>
          </w:p>
        </w:tc>
      </w:tr>
    </w:tbl>
    <w:p w:rsidR="005A5020" w:rsidRPr="005A5020" w:rsidRDefault="005A5020" w:rsidP="005A5020">
      <w:pPr>
        <w:shd w:val="clear" w:color="auto" w:fill="FFFFFF"/>
        <w:spacing w:line="240" w:lineRule="auto"/>
        <w:textAlignment w:val="baseline"/>
        <w:outlineLvl w:val="3"/>
        <w:rPr>
          <w:ins w:id="4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ins w:id="5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Sample Table – Title</w:t>
        </w:r>
      </w:ins>
    </w:p>
    <w:tbl>
      <w:tblPr>
        <w:tblW w:w="7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2357"/>
        <w:gridCol w:w="3286"/>
      </w:tblGrid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WORKER_REF_ID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WORKER_TITLE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FFFFFF"/>
                <w:sz w:val="23"/>
                <w:szCs w:val="23"/>
                <w:lang w:eastAsia="en-IN"/>
              </w:rPr>
            </w:pPr>
            <w:r w:rsidRPr="005A5020">
              <w:rPr>
                <w:rFonts w:ascii="Trebuchet MS" w:eastAsia="Times New Roman" w:hAnsi="Trebuchet MS" w:cs="Times New Roman"/>
                <w:b/>
                <w:bCs/>
                <w:color w:val="FFFFFF"/>
                <w:sz w:val="16"/>
                <w:szCs w:val="16"/>
                <w:bdr w:val="none" w:sz="0" w:space="0" w:color="auto" w:frame="1"/>
                <w:lang w:eastAsia="en-IN"/>
              </w:rPr>
              <w:t>AFFECTED_FROM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Manager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2016-02-20 00:00:00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2016-06-11 00:00:00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8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2016-06-11 00:00:00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Manager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2016-06-11 00:00:00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lastRenderedPageBreak/>
              <w:t>4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Asst. Manager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2016-06-11 00:00:00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7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2016-06-11 00:00:00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Lead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2016-06-11 00:00:00</w:t>
            </w:r>
          </w:p>
        </w:tc>
      </w:tr>
      <w:tr w:rsidR="005A5020" w:rsidRPr="005A5020" w:rsidTr="005A5020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Lead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5A5020" w:rsidRPr="005A5020" w:rsidRDefault="005A5020" w:rsidP="005A50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5A5020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2016-06-11 00:00:00</w:t>
            </w:r>
          </w:p>
        </w:tc>
      </w:tr>
    </w:tbl>
    <w:p w:rsid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SQL Script to Seed Sample Data.</w:t>
        </w:r>
        <w:proofErr w:type="gramEnd"/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CREATE DATABASE ORG;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SHOW DATABASES;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USE ORG;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5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6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CREATE TABLE Worker (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7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8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WORKER_ID INT NOT NULL PRIMARY KEY AUTO_INCREMENT,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 xml:space="preserve">FIRST_NAME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CHAR(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25),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1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2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 xml:space="preserve">LAST_NAME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CHAR(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25),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3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4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 xml:space="preserve">SALARY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INT(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15),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5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6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JOINING_DATE DATETIME,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7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8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 xml:space="preserve">DEPARTMENT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CHAR(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25)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);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1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INSERT INTO Worker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(WORKER_ID, FIRST_NAME, LAST_NAME, SALARY, JOINING_DATE, DEPARTMENT) VALUES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(001, 'Monika',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Arora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100000, '14-02-20 09.00.00', 'HR'),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lastRenderedPageBreak/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(002,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Niharika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Verma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80000, '14-06-11 09.00.00', 'Admin'),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(003, 'Vishal',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Singhal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300000, '14-02-20 09.00.00', 'HR'),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(004, 'Amitabh', 'Singh', 500000, '14-02-20 09.00.00', 'Admin'),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(005,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Vivek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Bhati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500000, '14-06-11 09.00.00', 'Admin'),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(006,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Vipul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Diwan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200000, '14-06-11 09.00.00', 'Account'),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(007,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Satish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'Kumar', 75000, '14-01-20 09.00.00', 'Account'),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(008,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Geetika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Chauhan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 90000, '14-04-11 09.00.00', 'Admin');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3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4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CREATE TABLE Bonus (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5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6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WORKER_REF_ID INT,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7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8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 xml:space="preserve">BONUS_AMOUNT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INT(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10),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BONUS_DATE DATETIME,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1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2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FOREIGN KEY (WORKER_REF_ID)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3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4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 xml:space="preserve">REFERENCES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WORKER_ID)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5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6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       ON DELETE CASCADE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7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8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);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7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7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INSERT INTO Bonus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7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7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(WORKER_REF_ID, BONUS_AMOUNT, BONUS_DATE) VALUES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7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7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(001, 5000, '16-02-20'),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7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7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(002, 3000, '16-06-11'),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7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7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lastRenderedPageBreak/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(003, 4000, '16-02-20'),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8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8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(001, 4500, '16-02-20'),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8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8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(002, 3500, '16-06-11');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8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8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CREATE TABLE Title (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8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8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WORKER_REF_ID INT,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8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8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 xml:space="preserve">WORKER_TITLE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CHAR(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25),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9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9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AFFECTED_FROM DATETIME,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9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9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FOREIGN KEY (WORKER_REF_ID)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9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9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</w:r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 xml:space="preserve">REFERENCES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WORKER_ID)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9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9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       ON DELETE CASCADE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9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9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);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0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01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02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INSERT INTO Title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03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04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ab/>
          <w:t>(WORKER_REF_ID, WORKER_TITLE, AFFECTED_FROM) VALUES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05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06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(001, 'Manager', '2016-02-20 00:00:00'),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07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08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(002, 'Executive', '2016-06-11 00:00:00'),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0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1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(008, 'Executive', '2016-06-11 00:00:00'),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11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12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(005, 'Manager', '2016-06-11 00:00:00'),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13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14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(004, 'Asst. Manager', '2016-06-11 00:00:00'),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15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16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(007, 'Executive', '2016-06-11 00:00:00'),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17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18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(006, 'Lead', '2016-06-11 00:00:00'),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1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2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(003, 'Lead', '2016-06-11 00:00:00');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21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22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Once above SQL would run, you’ll see a result similar to the one attached below.</w:t>
        </w:r>
      </w:ins>
    </w:p>
    <w:p w:rsid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rFonts w:ascii="Trebuchet MS" w:eastAsia="Times New Roman" w:hAnsi="Trebuchet MS" w:cs="Arial"/>
          <w:b/>
          <w:bCs/>
          <w:color w:val="4D4D4D"/>
          <w:spacing w:val="3"/>
          <w:sz w:val="16"/>
          <w:szCs w:val="16"/>
          <w:bdr w:val="none" w:sz="0" w:space="0" w:color="auto" w:frame="1"/>
          <w:lang w:eastAsia="en-IN"/>
        </w:rPr>
      </w:pPr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123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124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lastRenderedPageBreak/>
          <w:t>Q-1.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“FIRST_NAME” from Worker table using the alias name as &lt;WORKER_NAME&gt;.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125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126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2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2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2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3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FIRST_NAME AS WORKER_NAME from Worker;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31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32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133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134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Q-2.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“FIRST_NAME” from Worker table in upper case.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135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136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3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3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3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4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upper(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FIRST_NAME) from Worker;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41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42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143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144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unique values of DEPARTMENT from Worker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145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146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4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4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4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5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distinct DEPARTMENT from Worker;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51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52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153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154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Q-4.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the first three characters of</w:t>
        </w:r>
        <w:proofErr w:type="gramStart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  FIRST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_NAME from Worker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155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156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5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5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5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6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substring(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FIRST_NAME,1,3) from Worker;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61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62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163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164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Q-5.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find the position of the alphabet (‘a’) in the first name column ‘Amitabh’ from Worker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165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166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6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6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7C2C16" w:rsidRDefault="005A5020" w:rsidP="007C2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6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7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</w:ins>
      <w:proofErr w:type="spellStart"/>
      <w:proofErr w:type="gramStart"/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>charindex</w:t>
      </w:r>
      <w:proofErr w:type="spellEnd"/>
      <w:ins w:id="17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(</w:t>
        </w:r>
      </w:ins>
      <w:proofErr w:type="gramEnd"/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>‘</w:t>
      </w:r>
      <w:proofErr w:type="spellStart"/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>a’,</w:t>
      </w:r>
      <w:ins w:id="172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FIRST_NAME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) from Worker where FIRST_NAME = 'Amitabh';</w:t>
        </w:r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173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174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lastRenderedPageBreak/>
          <w:t>Q-6.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the FIRST_NAME from Worker table after removing white spaces from the right side.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175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176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7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7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7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8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RTRIM(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FIRST_NAME) from Worker;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81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82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183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184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Q-7.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the DEPARTMENT from Worker table after removing white spaces from the left side.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185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186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8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8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8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19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LTRIM(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DEPARTMENT) from Worker;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91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92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193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194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Q-8.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that fetches the unique values of DEPARTMENT from Worker table and prints its length.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195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196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19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19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19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0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distinct </w:t>
        </w:r>
        <w:proofErr w:type="spellStart"/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len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DEPARTMENT) from Worker;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01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02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203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204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Q-9.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the FIRST_NAME from Worker table after replacing ‘a’ with ‘A’.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205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206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0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0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0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1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REPLACE(</w:t>
        </w:r>
        <w:proofErr w:type="spellStart"/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FIRST_NAME,'a','A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') from Worker;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11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12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213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214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Q-10.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the FIRST_NAME and LAST_NAME from Worker table into a single column COMPLETE_NAME. A space char should separate them.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215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216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1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1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19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20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lastRenderedPageBreak/>
          <w:t>Select FIRST_NAME</w:t>
        </w:r>
      </w:ins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 xml:space="preserve"> + </w:t>
      </w:r>
      <w:ins w:id="22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' '</w:t>
        </w:r>
      </w:ins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 xml:space="preserve"> + </w:t>
      </w:r>
      <w:ins w:id="222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LAST_NAME</w:t>
        </w:r>
      </w:ins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 xml:space="preserve"> </w:t>
      </w:r>
      <w:ins w:id="22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AS 'COMPLETE_NAME' from Worker;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2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2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22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22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Q-11.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all Worker details from the Worker table order by FIRST_NAME Ascending.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22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22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3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3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3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3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* from Worker order by FIRST_NAME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asc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3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3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23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23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Q-12.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all Worker details from the Worker table order by FIRST_NAME Ascending and DEPARTMENT Descending.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23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23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4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4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4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4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* from Worker order by FIRST_NAME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asc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,DEPARTMENT</w:t>
        </w:r>
        <w:proofErr w:type="spellEnd"/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desc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4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4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24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24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Q-13.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details for Workers with the first name as “</w:t>
        </w:r>
        <w:proofErr w:type="spellStart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Vipul</w:t>
        </w:r>
        <w:proofErr w:type="spell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” and “</w:t>
        </w:r>
        <w:proofErr w:type="spellStart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Satish</w:t>
        </w:r>
        <w:proofErr w:type="spell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” from Worker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24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24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5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5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5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5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 where FIRST_NAME in ('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Vipul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Satish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5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5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25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25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Q-14.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details of workers excluding first names, “</w:t>
        </w:r>
        <w:proofErr w:type="spellStart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Vipul</w:t>
        </w:r>
        <w:proofErr w:type="spell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” and “</w:t>
        </w:r>
        <w:proofErr w:type="spellStart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Satish</w:t>
        </w:r>
        <w:proofErr w:type="spell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” from Worker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25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25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6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6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6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6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 where FIRST_NAME not in ('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Vipul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','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Satish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6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6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26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26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Q-15.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details of Workers with DEPARTMENT name as “Admin”.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26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26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lastRenderedPageBreak/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7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7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7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7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 where DEPARTMENT like 'Admin%';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7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7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27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27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Q-16.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details of the Workers whose FIRST_NAME contains ‘a’.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27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27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8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8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8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8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 where FIRST_NAME like '%a%';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8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8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28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28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Q-17.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details of the Workers whose FIRST_NAME ends with ‘a’.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28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28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9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9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29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29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 where FIRST_NAME like '%a';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29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29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29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29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Q-18.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details of the Workers whose FIRST_NAME ends with ‘h’ and contains six alphabets.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29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29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0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0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0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0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 where FIRST_NAME like '_____h';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0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0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30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30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Q-19.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details of the Workers whose SALARY lies between 100000 and 500000.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30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30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1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1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1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1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 where SALARY between 100000 and 500000;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1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1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31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31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lastRenderedPageBreak/>
          <w:t>Q-20.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details of the Workers who have joined in Feb’2014.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31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31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2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2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2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2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* from Worker where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year(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JOINING_DATE) = 2014 and month(JOINING_DATE) = 2;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2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2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32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32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Q-21.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the count of employees working in the department ‘Admin’.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32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32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3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3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3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3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*) FROM worker WHERE DEPARTMENT = 'Admin';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3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3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33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33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Q-22.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worker names with salaries &gt;= 50000 and &lt;= 100000.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33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33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4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4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4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4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</w:ins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>F</w:t>
      </w:r>
      <w:ins w:id="344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IRST_NAME</w:t>
        </w:r>
      </w:ins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 xml:space="preserve"> + </w:t>
      </w:r>
      <w:ins w:id="34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' '</w:t>
        </w:r>
      </w:ins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 xml:space="preserve"> + </w:t>
      </w:r>
      <w:ins w:id="346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LAST_NA</w:t>
        </w:r>
      </w:ins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>ME</w:t>
      </w:r>
      <w:ins w:id="34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As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Worker_Name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, Salary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4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4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FROM worker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5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5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WHERE WORKER_ID IN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5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5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(SELECT WORKER_ID FROM worker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5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5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WHERE Salary BETWEEN 50000 AND 100000);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35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35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Q-23.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the no. of workers for each department in the descending order.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35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35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6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6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6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6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DEPARTMENT,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WORKER_ID)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No_Of_Workers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6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6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FROM worker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6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6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GROUP BY DEPARTMENT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6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6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lastRenderedPageBreak/>
          <w:t xml:space="preserve">ORDER BY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No_Of_Workers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DESC;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370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371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Q-24.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details of the Workers who are also Managers.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37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373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7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7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7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7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DISTINCT W.FIRST_NAME, T.WORKER_TITLE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7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7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FROM Worker W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8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8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INNER JOIN Title T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8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8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ON W.WORKER_ID = T.WORKER_REF_ID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8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8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AND T.WORKER_TITLE in ('Manager');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8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8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388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389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Q-25.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duplicate records having matching data in some fields of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39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391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39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393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9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9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WORKER_TITLE, AFFECTED_FROM,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*)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9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9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FROM Title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39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39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GROUP BY WORKER_TITLE, AFFECTED_FROM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0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0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HAVING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*) &gt; 1;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402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403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Q-26.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show only odd rows from a 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40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405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0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0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0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0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 WHERE MOD (WORKER_ID, 2) &lt;&gt; 0;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1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1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412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413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Q-27.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show only even rows from a 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41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415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1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1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1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1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lastRenderedPageBreak/>
          <w:t>SELECT * FROM Worker WHERE MOD (WORKER_ID, 2) = 0;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420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421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Q-28.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clone a new table from another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42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423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2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2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general query to clone a table with data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2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2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* INTO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WorkerClone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FROM Worker;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2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29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general way to clone a table without information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3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3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* INTO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WorkerClone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FROM Worker WHERE 1 = 0;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432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433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Q-29.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intersecting records of two tables.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43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435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3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3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3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3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(SELECT * FROM Worker)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4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4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INTERSECT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4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4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(SELECT * FROM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WorkerClone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4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4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44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44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Q-30.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show records from one table that another table does not have.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44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44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5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5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5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5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</w:t>
        </w:r>
      </w:ins>
    </w:p>
    <w:p w:rsidR="005A5020" w:rsidRPr="005A5020" w:rsidRDefault="007C2C16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5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>EXCEPT</w:t>
      </w:r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55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56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Title;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57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58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459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460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Q-31.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show the current date and time.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461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462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63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64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Following MySQL query returns the current date: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65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66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</w:ins>
      <w:proofErr w:type="spellStart"/>
      <w:proofErr w:type="gramStart"/>
      <w:r w:rsidR="007C2C16">
        <w:rPr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  <w:t>GetDate</w:t>
      </w:r>
      <w:proofErr w:type="spellEnd"/>
      <w:ins w:id="46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6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69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Following MySQL query returns the current date and time: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7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7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lastRenderedPageBreak/>
          <w:t xml:space="preserve">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NOW(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7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73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Following SQL Server query returns the current date and time: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7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7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  <w:proofErr w:type="spellStart"/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getdate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7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7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Following Oracle query returns the current date and time: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7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7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SYSDATE FROM DUAL;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8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8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482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483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Q-32.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show the top n (say 10) records of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48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485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8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8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Following MySQL query will return the top n records using the LIMIT method: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8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8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 ORDER BY Salary DESC LIMIT 10;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9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9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Following SQL Server query will return the top n records using the TOP command: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9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9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TOP 10 * FROM Worker ORDER BY Salary DESC;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49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49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Following Oracle query will return the top n records with the help of ROWNUM: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9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9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(SELECT * FROM Worker ORDER BY Salary DESC)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49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49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WHERE ROWNUM &lt;= 10;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0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0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502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503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Q-33.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determine the nth (say n=5) highest salary from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50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505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0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0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following MySQL query returns the nth highest salary: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0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0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Salary FROM Worker ORDER BY Salary DESC LIMIT n-1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,1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1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1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following SQL Server query returns the nth highest salary: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1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1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TOP 1 Salary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1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1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FROM (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1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1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SELECT DISTINCT TOP n Salary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1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1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FROM Worker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2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2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lastRenderedPageBreak/>
          <w:t xml:space="preserve"> ORDER BY Salary DESC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2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2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2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2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ORDER BY Salary ASC;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2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2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528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529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Q-34.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determine the 5th highest salary without using TOP or limit method.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53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531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3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33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 xml:space="preserve">The following query is using the correlated </w:t>
        </w:r>
        <w:proofErr w:type="spellStart"/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subquery</w:t>
        </w:r>
        <w:proofErr w:type="spellEnd"/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 xml:space="preserve"> to return the 5th highest salary: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3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3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Salary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3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3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FROM Worker W1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3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3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WHERE 4 = (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4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4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DISTINCT ( W2.Salary ) 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4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4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FROM Worker W2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4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4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WHERE W2.Salary &gt;= W1.Salary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4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4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4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49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Use the following generic method to find nth highest salary without using TOP or limit.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5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5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Salary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5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5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FROM Worker W1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5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5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WHERE n-1 = (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5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5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DISTINCT ( W2.Salary ) 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5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5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FROM Worker W2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6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6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WHERE W2.Salary &gt;= W1.Salary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6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6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6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6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56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56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Q-35.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the list of employees with the same salary.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56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56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lastRenderedPageBreak/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7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7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7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7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distinct W.WORKER_ID, W.FIRST_NAME, </w:t>
        </w:r>
        <w:proofErr w:type="spellStart"/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W.Salary</w:t>
        </w:r>
        <w:proofErr w:type="spellEnd"/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7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proofErr w:type="gramStart"/>
      <w:ins w:id="57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from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Worker W, Worker W1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7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proofErr w:type="gramStart"/>
      <w:ins w:id="57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where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= W1.Salary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7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proofErr w:type="gramStart"/>
      <w:ins w:id="57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and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W.WORKER_ID != W1.WORKER_ID;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8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8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582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583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Q-36.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show the second highest salary from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58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585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8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8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8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58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max(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Salary) from Worker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59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proofErr w:type="gramStart"/>
      <w:ins w:id="59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where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Salary not in (Select max(Salary) from Worker);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9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93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594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595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Q-37.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show one row twice in results from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59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597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59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599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0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proofErr w:type="gramStart"/>
      <w:ins w:id="60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FIRST_NAME, DEPARTMENT from worker W where W.DEPARTMENT='HR'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0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proofErr w:type="gramStart"/>
      <w:ins w:id="60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union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all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0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proofErr w:type="gramStart"/>
      <w:ins w:id="60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FIRST_NAME, DEPARTMENT from Worker W1 where W1.DEPARTMENT='HR';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0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0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608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609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Q-38.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intersecting records of two tables.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61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611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1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13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1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1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(SELECT * FROM Worker)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1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1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INTERSECT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1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1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(SELECT * FROM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WorkerClone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2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2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lastRenderedPageBreak/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622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623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Q-39.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the first 50% records from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62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625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2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27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2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2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3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3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FROM WORKER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3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3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WHERE WORKER_ID &lt;= (SELECT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WORKER_ID)/2 from Worker);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3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3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63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63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Q-40.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the departments that have less than five people in it.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63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63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4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4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4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4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DEPARTMENT,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WORKER_ID) as 'Number of Workers' FROM Worker GROUP BY DEPARTMENT HAVING COUNT(WORKER_ID) &lt; 5;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4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4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64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64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Q-41.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show all departments along with the number of people in there.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64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64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5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5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following query returns the expected result: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5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5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DEPARTMENT,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DEPARTMENT) as 'Number of Workers' FROM Worker GROUP BY DEPARTMENT;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5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5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65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65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Q-42.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show the last record from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65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65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6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6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following query will return the last record from the Worker table: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6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6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* from Worker where WORKER_ID = (SELECT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max(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WORKER_ID) from Worker);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6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6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66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66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Q-43.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the first row of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66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66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lastRenderedPageBreak/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7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7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7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7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* from Worker where WORKER_ID = (SELECT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min(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WORKER_ID) from Worker);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7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7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676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677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Q-44.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the last five records from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67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679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80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81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82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83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Worker WHERE WORKER_ID &lt;=5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84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85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UNION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8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8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* FROM (SELECT * FROM Worker W order by W.WORKER_ID DESC) AS W1 WHERE W1.WORKER_ID &lt;=5;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8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89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690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691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Q-45.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print the name of employees having the highest salary in each department.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69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693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694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695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96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97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t.DEPARTMENT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,t.FIRST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_NAME,t.Salary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from(SELECT max(Salary) as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TotalSalary,DEPARTMENT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from Worker group by DEPARTMENT) as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TempNew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698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699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Inner Join Worker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t on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TempNew.DEPARTMENT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=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t.DEPARTMENT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70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70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and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TempNew.TotalSalary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=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t.Salary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70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703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704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705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Q-46.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three max salaries from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70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707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70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709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71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71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distinct Salary from worker a WHERE 3 &gt;= (SELECT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distinct Salary) from worker b WHERE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&lt;=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b.Salary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) order by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desc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71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713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714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715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lastRenderedPageBreak/>
          <w:t>Q-47.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three min salaries from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71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717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71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719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72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72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distinct Salary from worker a WHERE 3 &gt;= (SELECT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distinct Salary) from worker b WHERE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&gt;=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b.Salary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) order by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desc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72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723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724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725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Q-48.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nth max salaries from a table.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72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727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72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729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73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73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SELECT distinct Salary from worker a WHERE n &gt;= (SELECT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count(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distinct Salary) from worker b WHERE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&lt;=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b.Salary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) order by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a.Salary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 </w:t>
        </w:r>
        <w:proofErr w:type="spell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desc</w:t>
        </w:r>
        <w:proofErr w:type="spell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73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733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734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735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Q-49.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departments along with the total salaries paid for each of them.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73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737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73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739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</w:ins>
    </w:p>
    <w:p w:rsidR="005A5020" w:rsidRPr="005A5020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ins w:id="740" w:author="Unknown"/>
          <w:rFonts w:ascii="Courier New" w:eastAsia="Times New Roman" w:hAnsi="Courier New" w:cs="Courier New"/>
          <w:color w:val="4D4D4D"/>
          <w:spacing w:val="3"/>
          <w:sz w:val="24"/>
          <w:szCs w:val="24"/>
          <w:lang w:eastAsia="en-IN"/>
        </w:rPr>
      </w:pPr>
      <w:ins w:id="74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 xml:space="preserve"> SELECT DEPARTMENT, 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sum(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Salary) from worker group by DEPARTMENT;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742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743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 </w:t>
        </w:r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outlineLvl w:val="3"/>
        <w:rPr>
          <w:ins w:id="744" w:author="Unknown"/>
          <w:rFonts w:ascii="inherit" w:eastAsia="Times New Roman" w:hAnsi="inherit" w:cs="Arial"/>
          <w:b/>
          <w:bCs/>
          <w:color w:val="444444"/>
          <w:spacing w:val="3"/>
          <w:sz w:val="26"/>
          <w:szCs w:val="26"/>
          <w:lang w:eastAsia="en-IN"/>
        </w:rPr>
      </w:pPr>
      <w:proofErr w:type="gramStart"/>
      <w:ins w:id="745" w:author="Unknown"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>Q-50.</w:t>
        </w:r>
        <w:proofErr w:type="gramEnd"/>
        <w:r w:rsidRPr="005A5020">
          <w:rPr>
            <w:rFonts w:ascii="inherit" w:eastAsia="Times New Roman" w:hAnsi="inherit" w:cs="Arial"/>
            <w:b/>
            <w:bCs/>
            <w:color w:val="444444"/>
            <w:spacing w:val="3"/>
            <w:sz w:val="26"/>
            <w:szCs w:val="26"/>
            <w:lang w:eastAsia="en-IN"/>
          </w:rPr>
          <w:t xml:space="preserve"> Write an SQL query to fetch the names of workers who earn the highest salary.</w:t>
        </w:r>
      </w:ins>
    </w:p>
    <w:p w:rsidR="005A5020" w:rsidRPr="005A5020" w:rsidRDefault="005A5020" w:rsidP="005A5020">
      <w:pPr>
        <w:shd w:val="clear" w:color="auto" w:fill="FFFFFF"/>
        <w:spacing w:after="0" w:line="240" w:lineRule="auto"/>
        <w:textAlignment w:val="baseline"/>
        <w:rPr>
          <w:ins w:id="746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proofErr w:type="gramStart"/>
      <w:ins w:id="747" w:author="Unknown">
        <w:r w:rsidRPr="005A5020">
          <w:rPr>
            <w:rFonts w:ascii="inherit" w:eastAsia="Times New Roman" w:hAnsi="inherit" w:cs="Arial"/>
            <w:b/>
            <w:bCs/>
            <w:color w:val="4D4D4D"/>
            <w:spacing w:val="3"/>
            <w:sz w:val="23"/>
            <w:szCs w:val="23"/>
            <w:bdr w:val="none" w:sz="0" w:space="0" w:color="auto" w:frame="1"/>
            <w:lang w:eastAsia="en-IN"/>
          </w:rPr>
          <w:t>Ans.</w:t>
        </w:r>
        <w:proofErr w:type="gramEnd"/>
      </w:ins>
    </w:p>
    <w:p w:rsidR="005A5020" w:rsidRPr="005A5020" w:rsidRDefault="005A5020" w:rsidP="005A5020">
      <w:pPr>
        <w:shd w:val="clear" w:color="auto" w:fill="FFFFFF"/>
        <w:spacing w:after="300" w:line="240" w:lineRule="auto"/>
        <w:textAlignment w:val="baseline"/>
        <w:rPr>
          <w:ins w:id="748" w:author="Unknown"/>
          <w:rFonts w:ascii="inherit" w:eastAsia="Times New Roman" w:hAnsi="inherit" w:cs="Arial"/>
          <w:color w:val="4D4D4D"/>
          <w:spacing w:val="3"/>
          <w:sz w:val="23"/>
          <w:szCs w:val="23"/>
          <w:lang w:eastAsia="en-IN"/>
        </w:rPr>
      </w:pPr>
      <w:ins w:id="749" w:author="Unknown">
        <w:r w:rsidRPr="005A5020">
          <w:rPr>
            <w:rFonts w:ascii="inherit" w:eastAsia="Times New Roman" w:hAnsi="inherit" w:cs="Arial"/>
            <w:color w:val="4D4D4D"/>
            <w:spacing w:val="3"/>
            <w:sz w:val="23"/>
            <w:szCs w:val="23"/>
            <w:lang w:eastAsia="en-IN"/>
          </w:rPr>
          <w:t>The required query is:</w:t>
        </w:r>
        <w:bookmarkStart w:id="750" w:name="_GoBack"/>
        <w:bookmarkEnd w:id="750"/>
      </w:ins>
    </w:p>
    <w:p w:rsidR="001C406C" w:rsidRDefault="005A5020" w:rsidP="005A5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</w:pPr>
      <w:ins w:id="751" w:author="Unknown"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FIRST_NAME, SALARY from Worker WHERE SALARY</w:t>
        </w:r>
        <w:proofErr w:type="gramStart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=(</w:t>
        </w:r>
        <w:proofErr w:type="gramEnd"/>
        <w:r w:rsidRPr="005A5020">
          <w:rPr>
            <w:rFonts w:ascii="Courier New" w:eastAsia="Times New Roman" w:hAnsi="Courier New" w:cs="Courier New"/>
            <w:color w:val="4D4D4D"/>
            <w:spacing w:val="3"/>
            <w:sz w:val="24"/>
            <w:szCs w:val="24"/>
            <w:lang w:eastAsia="en-IN"/>
          </w:rPr>
          <w:t>SELECT max(SALARY) from Worker);</w:t>
        </w:r>
      </w:ins>
    </w:p>
    <w:sectPr w:rsidR="001C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5874"/>
    <w:multiLevelType w:val="multilevel"/>
    <w:tmpl w:val="40EC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73942"/>
    <w:multiLevelType w:val="multilevel"/>
    <w:tmpl w:val="A060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9F5ECC"/>
    <w:multiLevelType w:val="multilevel"/>
    <w:tmpl w:val="DFC0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9249EE"/>
    <w:multiLevelType w:val="multilevel"/>
    <w:tmpl w:val="D446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9928F6"/>
    <w:multiLevelType w:val="multilevel"/>
    <w:tmpl w:val="39EE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5944B1"/>
    <w:multiLevelType w:val="multilevel"/>
    <w:tmpl w:val="1FD6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362609"/>
    <w:multiLevelType w:val="multilevel"/>
    <w:tmpl w:val="AF84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5E394C"/>
    <w:multiLevelType w:val="multilevel"/>
    <w:tmpl w:val="B5B0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20"/>
    <w:rsid w:val="001933D9"/>
    <w:rsid w:val="001C406C"/>
    <w:rsid w:val="005A5020"/>
    <w:rsid w:val="007C2C16"/>
    <w:rsid w:val="007D3A17"/>
    <w:rsid w:val="00877508"/>
    <w:rsid w:val="00A05745"/>
    <w:rsid w:val="00B40C98"/>
    <w:rsid w:val="00BC7E49"/>
    <w:rsid w:val="00C743E7"/>
    <w:rsid w:val="00F1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1">
    <w:name w:val="heading 1"/>
    <w:basedOn w:val="Normal"/>
    <w:link w:val="Heading1Char"/>
    <w:uiPriority w:val="9"/>
    <w:qFormat/>
    <w:rsid w:val="005A50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A5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A5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A5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50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A50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50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A502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50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5020"/>
    <w:rPr>
      <w:color w:val="800080"/>
      <w:u w:val="single"/>
    </w:rPr>
  </w:style>
  <w:style w:type="character" w:customStyle="1" w:styleId="circle">
    <w:name w:val="circle"/>
    <w:basedOn w:val="DefaultParagraphFont"/>
    <w:rsid w:val="005A5020"/>
  </w:style>
  <w:style w:type="character" w:customStyle="1" w:styleId="text-wrap">
    <w:name w:val="text-wrap"/>
    <w:basedOn w:val="DefaultParagraphFont"/>
    <w:rsid w:val="005A5020"/>
  </w:style>
  <w:style w:type="character" w:customStyle="1" w:styleId="nav-arrow">
    <w:name w:val="nav-arrow"/>
    <w:basedOn w:val="DefaultParagraphFont"/>
    <w:rsid w:val="005A5020"/>
  </w:style>
  <w:style w:type="character" w:customStyle="1" w:styleId="icon-magnifier">
    <w:name w:val="icon-magnifier"/>
    <w:basedOn w:val="DefaultParagraphFont"/>
    <w:rsid w:val="005A502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50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5020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creen-reader-text">
    <w:name w:val="screen-reader-text"/>
    <w:basedOn w:val="DefaultParagraphFont"/>
    <w:rsid w:val="005A502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50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502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5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50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0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itle1">
    <w:name w:val="Title1"/>
    <w:basedOn w:val="DefaultParagraphFont"/>
    <w:rsid w:val="005A5020"/>
  </w:style>
  <w:style w:type="character" w:customStyle="1" w:styleId="post-title">
    <w:name w:val="post-title"/>
    <w:basedOn w:val="DefaultParagraphFont"/>
    <w:rsid w:val="005A5020"/>
  </w:style>
  <w:style w:type="character" w:customStyle="1" w:styleId="text">
    <w:name w:val="text"/>
    <w:basedOn w:val="DefaultParagraphFont"/>
    <w:rsid w:val="005A5020"/>
  </w:style>
  <w:style w:type="paragraph" w:styleId="BalloonText">
    <w:name w:val="Balloon Text"/>
    <w:basedOn w:val="Normal"/>
    <w:link w:val="BalloonTextChar"/>
    <w:uiPriority w:val="99"/>
    <w:semiHidden/>
    <w:unhideWhenUsed/>
    <w:rsid w:val="005A5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1">
    <w:name w:val="heading 1"/>
    <w:basedOn w:val="Normal"/>
    <w:link w:val="Heading1Char"/>
    <w:uiPriority w:val="9"/>
    <w:qFormat/>
    <w:rsid w:val="005A50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A5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A5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A5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50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A50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50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A502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50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5020"/>
    <w:rPr>
      <w:color w:val="800080"/>
      <w:u w:val="single"/>
    </w:rPr>
  </w:style>
  <w:style w:type="character" w:customStyle="1" w:styleId="circle">
    <w:name w:val="circle"/>
    <w:basedOn w:val="DefaultParagraphFont"/>
    <w:rsid w:val="005A5020"/>
  </w:style>
  <w:style w:type="character" w:customStyle="1" w:styleId="text-wrap">
    <w:name w:val="text-wrap"/>
    <w:basedOn w:val="DefaultParagraphFont"/>
    <w:rsid w:val="005A5020"/>
  </w:style>
  <w:style w:type="character" w:customStyle="1" w:styleId="nav-arrow">
    <w:name w:val="nav-arrow"/>
    <w:basedOn w:val="DefaultParagraphFont"/>
    <w:rsid w:val="005A5020"/>
  </w:style>
  <w:style w:type="character" w:customStyle="1" w:styleId="icon-magnifier">
    <w:name w:val="icon-magnifier"/>
    <w:basedOn w:val="DefaultParagraphFont"/>
    <w:rsid w:val="005A502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50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5020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creen-reader-text">
    <w:name w:val="screen-reader-text"/>
    <w:basedOn w:val="DefaultParagraphFont"/>
    <w:rsid w:val="005A502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50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502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5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50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0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itle1">
    <w:name w:val="Title1"/>
    <w:basedOn w:val="DefaultParagraphFont"/>
    <w:rsid w:val="005A5020"/>
  </w:style>
  <w:style w:type="character" w:customStyle="1" w:styleId="post-title">
    <w:name w:val="post-title"/>
    <w:basedOn w:val="DefaultParagraphFont"/>
    <w:rsid w:val="005A5020"/>
  </w:style>
  <w:style w:type="character" w:customStyle="1" w:styleId="text">
    <w:name w:val="text"/>
    <w:basedOn w:val="DefaultParagraphFont"/>
    <w:rsid w:val="005A5020"/>
  </w:style>
  <w:style w:type="paragraph" w:styleId="BalloonText">
    <w:name w:val="Balloon Text"/>
    <w:basedOn w:val="Normal"/>
    <w:link w:val="BalloonTextChar"/>
    <w:uiPriority w:val="99"/>
    <w:semiHidden/>
    <w:unhideWhenUsed/>
    <w:rsid w:val="005A5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0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11" w:color="13AFF0"/>
                            <w:left w:val="none" w:sz="0" w:space="11" w:color="auto"/>
                            <w:bottom w:val="none" w:sz="0" w:space="11" w:color="auto"/>
                            <w:right w:val="none" w:sz="0" w:space="11" w:color="auto"/>
                          </w:divBdr>
                        </w:div>
                      </w:divsChild>
                    </w:div>
                  </w:divsChild>
                </w:div>
                <w:div w:id="6844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0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F1F1F1"/>
                        <w:left w:val="single" w:sz="2" w:space="15" w:color="F1F1F1"/>
                        <w:bottom w:val="single" w:sz="2" w:space="15" w:color="F1F1F1"/>
                        <w:right w:val="single" w:sz="2" w:space="15" w:color="F1F1F1"/>
                      </w:divBdr>
                      <w:divsChild>
                        <w:div w:id="202836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24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34904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56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2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1F1F1"/>
                                    <w:left w:val="single" w:sz="2" w:space="0" w:color="F1F1F1"/>
                                    <w:bottom w:val="single" w:sz="2" w:space="0" w:color="F1F1F1"/>
                                    <w:right w:val="single" w:sz="6" w:space="15" w:color="F1F1F1"/>
                                  </w:divBdr>
                                </w:div>
                              </w:divsChild>
                            </w:div>
                            <w:div w:id="23097939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3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9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44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74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9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6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49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0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97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6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123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238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58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700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2119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2020-11-07T12:05:00Z</dcterms:created>
  <dcterms:modified xsi:type="dcterms:W3CDTF">2020-11-07T12:05:00Z</dcterms:modified>
</cp:coreProperties>
</file>