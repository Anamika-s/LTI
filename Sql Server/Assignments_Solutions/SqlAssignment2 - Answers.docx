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5020" w:rsidRPr="005A5020" w:rsidRDefault="005A5020" w:rsidP="005A5020">
      <w:pPr>
        <w:shd w:val="clear" w:color="auto" w:fill="FFFFFF"/>
        <w:spacing w:line="240" w:lineRule="auto"/>
        <w:textAlignment w:val="baseline"/>
        <w:outlineLvl w:val="3"/>
        <w:rPr>
          <w:ins w:id="0" w:author="Unknown"/>
          <w:rFonts w:ascii="inherit" w:eastAsia="Times New Roman" w:hAnsi="inherit" w:cs="Arial"/>
          <w:b/>
          <w:bCs/>
          <w:color w:val="444444"/>
          <w:spacing w:val="3"/>
          <w:sz w:val="26"/>
          <w:szCs w:val="26"/>
          <w:lang w:eastAsia="en-IN"/>
        </w:rPr>
      </w:pPr>
      <w:ins w:id="1" w:author="Unknown">
        <w:r w:rsidRPr="005A5020">
          <w:rPr>
            <w:rFonts w:ascii="inherit" w:eastAsia="Times New Roman" w:hAnsi="inherit" w:cs="Arial"/>
            <w:b/>
            <w:bCs/>
            <w:color w:val="444444"/>
            <w:spacing w:val="3"/>
            <w:sz w:val="26"/>
            <w:szCs w:val="26"/>
            <w:lang w:eastAsia="en-IN"/>
          </w:rPr>
          <w:t>Sample Table – Worker</w:t>
        </w:r>
      </w:ins>
    </w:p>
    <w:tbl>
      <w:tblPr>
        <w:tblW w:w="100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56"/>
        <w:gridCol w:w="1390"/>
        <w:gridCol w:w="1476"/>
        <w:gridCol w:w="1325"/>
        <w:gridCol w:w="2794"/>
        <w:gridCol w:w="1709"/>
      </w:tblGrid>
      <w:tr w:rsidR="005A5020" w:rsidRPr="005A5020" w:rsidTr="005A5020">
        <w:trPr>
          <w:trHeight w:val="150"/>
        </w:trPr>
        <w:tc>
          <w:tcPr>
            <w:tcW w:w="1365" w:type="dxa"/>
            <w:tcBorders>
              <w:top w:val="nil"/>
              <w:left w:val="nil"/>
              <w:bottom w:val="single" w:sz="6" w:space="0" w:color="E9E9E9"/>
              <w:right w:val="nil"/>
            </w:tcBorders>
            <w:shd w:val="clear" w:color="auto" w:fill="3D6392"/>
            <w:tcMar>
              <w:top w:w="150" w:type="dxa"/>
              <w:left w:w="0" w:type="dxa"/>
              <w:bottom w:w="150" w:type="dxa"/>
              <w:right w:w="150" w:type="dxa"/>
            </w:tcMar>
            <w:hideMark/>
          </w:tcPr>
          <w:p w:rsidR="005A5020" w:rsidRPr="005A5020" w:rsidRDefault="005A5020" w:rsidP="005A5020">
            <w:pPr>
              <w:spacing w:after="0" w:line="150" w:lineRule="atLeast"/>
              <w:jc w:val="center"/>
              <w:rPr>
                <w:rFonts w:ascii="inherit" w:eastAsia="Times New Roman" w:hAnsi="inherit" w:cs="Times New Roman"/>
                <w:color w:val="FFFFFF"/>
                <w:sz w:val="23"/>
                <w:szCs w:val="23"/>
                <w:lang w:eastAsia="en-IN"/>
              </w:rPr>
            </w:pPr>
            <w:r w:rsidRPr="005A5020">
              <w:rPr>
                <w:rFonts w:ascii="Trebuchet MS" w:eastAsia="Times New Roman" w:hAnsi="Trebuchet MS" w:cs="Times New Roman"/>
                <w:b/>
                <w:bCs/>
                <w:color w:val="FFFFFF"/>
                <w:sz w:val="16"/>
                <w:szCs w:val="16"/>
                <w:bdr w:val="none" w:sz="0" w:space="0" w:color="auto" w:frame="1"/>
                <w:lang w:eastAsia="en-IN"/>
              </w:rPr>
              <w:t>WORKER_ID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6" w:space="0" w:color="E9E9E9"/>
              <w:right w:val="nil"/>
            </w:tcBorders>
            <w:shd w:val="clear" w:color="auto" w:fill="3D6392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A5020" w:rsidRPr="005A5020" w:rsidRDefault="005A5020" w:rsidP="005A5020">
            <w:pPr>
              <w:spacing w:after="0" w:line="150" w:lineRule="atLeast"/>
              <w:jc w:val="center"/>
              <w:rPr>
                <w:rFonts w:ascii="inherit" w:eastAsia="Times New Roman" w:hAnsi="inherit" w:cs="Times New Roman"/>
                <w:color w:val="FFFFFF"/>
                <w:sz w:val="23"/>
                <w:szCs w:val="23"/>
                <w:lang w:eastAsia="en-IN"/>
              </w:rPr>
            </w:pPr>
            <w:r w:rsidRPr="005A5020">
              <w:rPr>
                <w:rFonts w:ascii="Trebuchet MS" w:eastAsia="Times New Roman" w:hAnsi="Trebuchet MS" w:cs="Times New Roman"/>
                <w:b/>
                <w:bCs/>
                <w:color w:val="FFFFFF"/>
                <w:sz w:val="16"/>
                <w:szCs w:val="16"/>
                <w:bdr w:val="none" w:sz="0" w:space="0" w:color="auto" w:frame="1"/>
                <w:lang w:eastAsia="en-IN"/>
              </w:rPr>
              <w:t>FIRST_NAME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6" w:space="0" w:color="E9E9E9"/>
              <w:right w:val="nil"/>
            </w:tcBorders>
            <w:shd w:val="clear" w:color="auto" w:fill="3D6392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A5020" w:rsidRPr="005A5020" w:rsidRDefault="005A5020" w:rsidP="005A5020">
            <w:pPr>
              <w:spacing w:after="0" w:line="150" w:lineRule="atLeast"/>
              <w:jc w:val="center"/>
              <w:rPr>
                <w:rFonts w:ascii="inherit" w:eastAsia="Times New Roman" w:hAnsi="inherit" w:cs="Times New Roman"/>
                <w:color w:val="FFFFFF"/>
                <w:sz w:val="23"/>
                <w:szCs w:val="23"/>
                <w:lang w:eastAsia="en-IN"/>
              </w:rPr>
            </w:pPr>
            <w:r w:rsidRPr="005A5020">
              <w:rPr>
                <w:rFonts w:ascii="Trebuchet MS" w:eastAsia="Times New Roman" w:hAnsi="Trebuchet MS" w:cs="Times New Roman"/>
                <w:b/>
                <w:bCs/>
                <w:color w:val="FFFFFF"/>
                <w:sz w:val="16"/>
                <w:szCs w:val="16"/>
                <w:bdr w:val="none" w:sz="0" w:space="0" w:color="auto" w:frame="1"/>
                <w:lang w:eastAsia="en-IN"/>
              </w:rPr>
              <w:t>LAST_NAME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6" w:space="0" w:color="E9E9E9"/>
              <w:right w:val="nil"/>
            </w:tcBorders>
            <w:shd w:val="clear" w:color="auto" w:fill="3D6392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A5020" w:rsidRPr="005A5020" w:rsidRDefault="005A5020" w:rsidP="005A5020">
            <w:pPr>
              <w:spacing w:after="0" w:line="150" w:lineRule="atLeast"/>
              <w:jc w:val="center"/>
              <w:rPr>
                <w:rFonts w:ascii="inherit" w:eastAsia="Times New Roman" w:hAnsi="inherit" w:cs="Times New Roman"/>
                <w:color w:val="FFFFFF"/>
                <w:sz w:val="23"/>
                <w:szCs w:val="23"/>
                <w:lang w:eastAsia="en-IN"/>
              </w:rPr>
            </w:pPr>
            <w:r w:rsidRPr="005A5020">
              <w:rPr>
                <w:rFonts w:ascii="Trebuchet MS" w:eastAsia="Times New Roman" w:hAnsi="Trebuchet MS" w:cs="Times New Roman"/>
                <w:b/>
                <w:bCs/>
                <w:color w:val="FFFFFF"/>
                <w:sz w:val="16"/>
                <w:szCs w:val="16"/>
                <w:bdr w:val="none" w:sz="0" w:space="0" w:color="auto" w:frame="1"/>
                <w:lang w:eastAsia="en-IN"/>
              </w:rPr>
              <w:t>SALARY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6" w:space="0" w:color="E9E9E9"/>
              <w:right w:val="nil"/>
            </w:tcBorders>
            <w:shd w:val="clear" w:color="auto" w:fill="3D6392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A5020" w:rsidRPr="005A5020" w:rsidRDefault="005A5020" w:rsidP="005A5020">
            <w:pPr>
              <w:spacing w:after="0" w:line="150" w:lineRule="atLeast"/>
              <w:jc w:val="center"/>
              <w:rPr>
                <w:rFonts w:ascii="inherit" w:eastAsia="Times New Roman" w:hAnsi="inherit" w:cs="Times New Roman"/>
                <w:color w:val="FFFFFF"/>
                <w:sz w:val="23"/>
                <w:szCs w:val="23"/>
                <w:lang w:eastAsia="en-IN"/>
              </w:rPr>
            </w:pPr>
            <w:r w:rsidRPr="005A5020">
              <w:rPr>
                <w:rFonts w:ascii="Trebuchet MS" w:eastAsia="Times New Roman" w:hAnsi="Trebuchet MS" w:cs="Times New Roman"/>
                <w:b/>
                <w:bCs/>
                <w:color w:val="FFFFFF"/>
                <w:sz w:val="16"/>
                <w:szCs w:val="16"/>
                <w:bdr w:val="none" w:sz="0" w:space="0" w:color="auto" w:frame="1"/>
                <w:lang w:eastAsia="en-IN"/>
              </w:rPr>
              <w:t>JOINING_DATE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6" w:space="0" w:color="E9E9E9"/>
              <w:right w:val="nil"/>
            </w:tcBorders>
            <w:shd w:val="clear" w:color="auto" w:fill="3D6392"/>
            <w:tcMar>
              <w:top w:w="150" w:type="dxa"/>
              <w:left w:w="150" w:type="dxa"/>
              <w:bottom w:w="150" w:type="dxa"/>
              <w:right w:w="0" w:type="dxa"/>
            </w:tcMar>
            <w:hideMark/>
          </w:tcPr>
          <w:p w:rsidR="005A5020" w:rsidRPr="005A5020" w:rsidRDefault="005A5020" w:rsidP="005A5020">
            <w:pPr>
              <w:spacing w:after="0" w:line="150" w:lineRule="atLeast"/>
              <w:jc w:val="center"/>
              <w:rPr>
                <w:rFonts w:ascii="inherit" w:eastAsia="Times New Roman" w:hAnsi="inherit" w:cs="Times New Roman"/>
                <w:color w:val="FFFFFF"/>
                <w:sz w:val="23"/>
                <w:szCs w:val="23"/>
                <w:lang w:eastAsia="en-IN"/>
              </w:rPr>
            </w:pPr>
            <w:r w:rsidRPr="005A5020">
              <w:rPr>
                <w:rFonts w:ascii="Trebuchet MS" w:eastAsia="Times New Roman" w:hAnsi="Trebuchet MS" w:cs="Times New Roman"/>
                <w:b/>
                <w:bCs/>
                <w:color w:val="FFFFFF"/>
                <w:sz w:val="16"/>
                <w:szCs w:val="16"/>
                <w:bdr w:val="none" w:sz="0" w:space="0" w:color="auto" w:frame="1"/>
                <w:lang w:eastAsia="en-IN"/>
              </w:rPr>
              <w:t>DEPARTMENT</w:t>
            </w:r>
          </w:p>
        </w:tc>
      </w:tr>
      <w:tr w:rsidR="005A5020" w:rsidRPr="005A5020" w:rsidTr="005A5020">
        <w:tc>
          <w:tcPr>
            <w:tcW w:w="1365" w:type="dxa"/>
            <w:tcBorders>
              <w:top w:val="nil"/>
              <w:left w:val="nil"/>
              <w:bottom w:val="single" w:sz="6" w:space="0" w:color="E9E9E9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hideMark/>
          </w:tcPr>
          <w:p w:rsidR="005A5020" w:rsidRPr="005A5020" w:rsidRDefault="005A5020" w:rsidP="005A502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3"/>
                <w:szCs w:val="23"/>
                <w:lang w:eastAsia="en-IN"/>
              </w:rPr>
            </w:pPr>
            <w:r w:rsidRPr="005A5020">
              <w:rPr>
                <w:rFonts w:ascii="inherit" w:eastAsia="Times New Roman" w:hAnsi="inherit" w:cs="Times New Roman"/>
                <w:sz w:val="23"/>
                <w:szCs w:val="23"/>
                <w:lang w:eastAsia="en-IN"/>
              </w:rPr>
              <w:t>001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6" w:space="0" w:color="E9E9E9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A5020" w:rsidRPr="005A5020" w:rsidRDefault="005A5020" w:rsidP="005A502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3"/>
                <w:szCs w:val="23"/>
                <w:lang w:eastAsia="en-IN"/>
              </w:rPr>
            </w:pPr>
            <w:r w:rsidRPr="005A5020">
              <w:rPr>
                <w:rFonts w:ascii="inherit" w:eastAsia="Times New Roman" w:hAnsi="inherit" w:cs="Times New Roman"/>
                <w:sz w:val="23"/>
                <w:szCs w:val="23"/>
                <w:lang w:eastAsia="en-IN"/>
              </w:rPr>
              <w:t>Monika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6" w:space="0" w:color="E9E9E9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A5020" w:rsidRPr="005A5020" w:rsidRDefault="005A5020" w:rsidP="005A502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3"/>
                <w:szCs w:val="23"/>
                <w:lang w:eastAsia="en-IN"/>
              </w:rPr>
            </w:pPr>
            <w:proofErr w:type="spellStart"/>
            <w:r w:rsidRPr="005A5020">
              <w:rPr>
                <w:rFonts w:ascii="inherit" w:eastAsia="Times New Roman" w:hAnsi="inherit" w:cs="Times New Roman"/>
                <w:sz w:val="23"/>
                <w:szCs w:val="23"/>
                <w:lang w:eastAsia="en-IN"/>
              </w:rPr>
              <w:t>Arora</w:t>
            </w:r>
            <w:proofErr w:type="spellEnd"/>
          </w:p>
        </w:tc>
        <w:tc>
          <w:tcPr>
            <w:tcW w:w="1335" w:type="dxa"/>
            <w:tcBorders>
              <w:top w:val="nil"/>
              <w:left w:val="nil"/>
              <w:bottom w:val="single" w:sz="6" w:space="0" w:color="E9E9E9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A5020" w:rsidRPr="005A5020" w:rsidRDefault="005A5020" w:rsidP="005A502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3"/>
                <w:szCs w:val="23"/>
                <w:lang w:eastAsia="en-IN"/>
              </w:rPr>
            </w:pPr>
            <w:r w:rsidRPr="005A5020">
              <w:rPr>
                <w:rFonts w:ascii="inherit" w:eastAsia="Times New Roman" w:hAnsi="inherit" w:cs="Times New Roman"/>
                <w:sz w:val="23"/>
                <w:szCs w:val="23"/>
                <w:lang w:eastAsia="en-IN"/>
              </w:rPr>
              <w:t>100000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6" w:space="0" w:color="E9E9E9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A5020" w:rsidRPr="005A5020" w:rsidRDefault="005A5020" w:rsidP="005A502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3"/>
                <w:szCs w:val="23"/>
                <w:lang w:eastAsia="en-IN"/>
              </w:rPr>
            </w:pPr>
            <w:r w:rsidRPr="005A5020">
              <w:rPr>
                <w:rFonts w:ascii="inherit" w:eastAsia="Times New Roman" w:hAnsi="inherit" w:cs="Times New Roman"/>
                <w:sz w:val="23"/>
                <w:szCs w:val="23"/>
                <w:lang w:eastAsia="en-IN"/>
              </w:rPr>
              <w:t>2014-02-20 09:00:00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6" w:space="0" w:color="E9E9E9"/>
              <w:right w:val="nil"/>
            </w:tcBorders>
            <w:tcMar>
              <w:top w:w="150" w:type="dxa"/>
              <w:left w:w="150" w:type="dxa"/>
              <w:bottom w:w="150" w:type="dxa"/>
              <w:right w:w="0" w:type="dxa"/>
            </w:tcMar>
            <w:hideMark/>
          </w:tcPr>
          <w:p w:rsidR="005A5020" w:rsidRPr="005A5020" w:rsidRDefault="005A5020" w:rsidP="005A502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3"/>
                <w:szCs w:val="23"/>
                <w:lang w:eastAsia="en-IN"/>
              </w:rPr>
            </w:pPr>
            <w:r w:rsidRPr="005A5020">
              <w:rPr>
                <w:rFonts w:ascii="inherit" w:eastAsia="Times New Roman" w:hAnsi="inherit" w:cs="Times New Roman"/>
                <w:sz w:val="23"/>
                <w:szCs w:val="23"/>
                <w:lang w:eastAsia="en-IN"/>
              </w:rPr>
              <w:t>HR</w:t>
            </w:r>
          </w:p>
        </w:tc>
      </w:tr>
      <w:tr w:rsidR="005A5020" w:rsidRPr="005A5020" w:rsidTr="005A5020">
        <w:tc>
          <w:tcPr>
            <w:tcW w:w="1365" w:type="dxa"/>
            <w:tcBorders>
              <w:top w:val="nil"/>
              <w:left w:val="nil"/>
              <w:bottom w:val="single" w:sz="6" w:space="0" w:color="E9E9E9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hideMark/>
          </w:tcPr>
          <w:p w:rsidR="005A5020" w:rsidRPr="005A5020" w:rsidRDefault="005A5020" w:rsidP="005A502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3"/>
                <w:szCs w:val="23"/>
                <w:lang w:eastAsia="en-IN"/>
              </w:rPr>
            </w:pPr>
            <w:r w:rsidRPr="005A5020">
              <w:rPr>
                <w:rFonts w:ascii="inherit" w:eastAsia="Times New Roman" w:hAnsi="inherit" w:cs="Times New Roman"/>
                <w:sz w:val="23"/>
                <w:szCs w:val="23"/>
                <w:lang w:eastAsia="en-IN"/>
              </w:rPr>
              <w:t>002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6" w:space="0" w:color="E9E9E9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A5020" w:rsidRPr="005A5020" w:rsidRDefault="005A5020" w:rsidP="005A502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3"/>
                <w:szCs w:val="23"/>
                <w:lang w:eastAsia="en-IN"/>
              </w:rPr>
            </w:pPr>
            <w:proofErr w:type="spellStart"/>
            <w:r w:rsidRPr="005A5020">
              <w:rPr>
                <w:rFonts w:ascii="inherit" w:eastAsia="Times New Roman" w:hAnsi="inherit" w:cs="Times New Roman"/>
                <w:sz w:val="23"/>
                <w:szCs w:val="23"/>
                <w:lang w:eastAsia="en-IN"/>
              </w:rPr>
              <w:t>Niharika</w:t>
            </w:r>
            <w:proofErr w:type="spellEnd"/>
          </w:p>
        </w:tc>
        <w:tc>
          <w:tcPr>
            <w:tcW w:w="1485" w:type="dxa"/>
            <w:tcBorders>
              <w:top w:val="nil"/>
              <w:left w:val="nil"/>
              <w:bottom w:val="single" w:sz="6" w:space="0" w:color="E9E9E9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A5020" w:rsidRPr="005A5020" w:rsidRDefault="005A5020" w:rsidP="005A502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3"/>
                <w:szCs w:val="23"/>
                <w:lang w:eastAsia="en-IN"/>
              </w:rPr>
            </w:pPr>
            <w:proofErr w:type="spellStart"/>
            <w:r w:rsidRPr="005A5020">
              <w:rPr>
                <w:rFonts w:ascii="inherit" w:eastAsia="Times New Roman" w:hAnsi="inherit" w:cs="Times New Roman"/>
                <w:sz w:val="23"/>
                <w:szCs w:val="23"/>
                <w:lang w:eastAsia="en-IN"/>
              </w:rPr>
              <w:t>Verma</w:t>
            </w:r>
            <w:proofErr w:type="spellEnd"/>
          </w:p>
        </w:tc>
        <w:tc>
          <w:tcPr>
            <w:tcW w:w="1335" w:type="dxa"/>
            <w:tcBorders>
              <w:top w:val="nil"/>
              <w:left w:val="nil"/>
              <w:bottom w:val="single" w:sz="6" w:space="0" w:color="E9E9E9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A5020" w:rsidRPr="005A5020" w:rsidRDefault="005A5020" w:rsidP="005A502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3"/>
                <w:szCs w:val="23"/>
                <w:lang w:eastAsia="en-IN"/>
              </w:rPr>
            </w:pPr>
            <w:r w:rsidRPr="005A5020">
              <w:rPr>
                <w:rFonts w:ascii="inherit" w:eastAsia="Times New Roman" w:hAnsi="inherit" w:cs="Times New Roman"/>
                <w:sz w:val="23"/>
                <w:szCs w:val="23"/>
                <w:lang w:eastAsia="en-IN"/>
              </w:rPr>
              <w:t>80000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6" w:space="0" w:color="E9E9E9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A5020" w:rsidRPr="005A5020" w:rsidRDefault="005A5020" w:rsidP="005A502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3"/>
                <w:szCs w:val="23"/>
                <w:lang w:eastAsia="en-IN"/>
              </w:rPr>
            </w:pPr>
            <w:r w:rsidRPr="005A5020">
              <w:rPr>
                <w:rFonts w:ascii="inherit" w:eastAsia="Times New Roman" w:hAnsi="inherit" w:cs="Times New Roman"/>
                <w:sz w:val="23"/>
                <w:szCs w:val="23"/>
                <w:lang w:eastAsia="en-IN"/>
              </w:rPr>
              <w:t>2014-06-11 09:00:00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6" w:space="0" w:color="E9E9E9"/>
              <w:right w:val="nil"/>
            </w:tcBorders>
            <w:tcMar>
              <w:top w:w="150" w:type="dxa"/>
              <w:left w:w="150" w:type="dxa"/>
              <w:bottom w:w="150" w:type="dxa"/>
              <w:right w:w="0" w:type="dxa"/>
            </w:tcMar>
            <w:hideMark/>
          </w:tcPr>
          <w:p w:rsidR="005A5020" w:rsidRPr="005A5020" w:rsidRDefault="005A5020" w:rsidP="005A502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3"/>
                <w:szCs w:val="23"/>
                <w:lang w:eastAsia="en-IN"/>
              </w:rPr>
            </w:pPr>
            <w:r w:rsidRPr="005A5020">
              <w:rPr>
                <w:rFonts w:ascii="inherit" w:eastAsia="Times New Roman" w:hAnsi="inherit" w:cs="Times New Roman"/>
                <w:sz w:val="23"/>
                <w:szCs w:val="23"/>
                <w:lang w:eastAsia="en-IN"/>
              </w:rPr>
              <w:t>Admin</w:t>
            </w:r>
          </w:p>
        </w:tc>
      </w:tr>
      <w:tr w:rsidR="005A5020" w:rsidRPr="005A5020" w:rsidTr="005A5020">
        <w:tc>
          <w:tcPr>
            <w:tcW w:w="1365" w:type="dxa"/>
            <w:tcBorders>
              <w:top w:val="nil"/>
              <w:left w:val="nil"/>
              <w:bottom w:val="single" w:sz="6" w:space="0" w:color="E9E9E9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hideMark/>
          </w:tcPr>
          <w:p w:rsidR="005A5020" w:rsidRPr="005A5020" w:rsidRDefault="005A5020" w:rsidP="005A502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3"/>
                <w:szCs w:val="23"/>
                <w:lang w:eastAsia="en-IN"/>
              </w:rPr>
            </w:pPr>
            <w:r w:rsidRPr="005A5020">
              <w:rPr>
                <w:rFonts w:ascii="inherit" w:eastAsia="Times New Roman" w:hAnsi="inherit" w:cs="Times New Roman"/>
                <w:sz w:val="23"/>
                <w:szCs w:val="23"/>
                <w:lang w:eastAsia="en-IN"/>
              </w:rPr>
              <w:t>003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6" w:space="0" w:color="E9E9E9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A5020" w:rsidRPr="005A5020" w:rsidRDefault="005A5020" w:rsidP="005A502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3"/>
                <w:szCs w:val="23"/>
                <w:lang w:eastAsia="en-IN"/>
              </w:rPr>
            </w:pPr>
            <w:r w:rsidRPr="005A5020">
              <w:rPr>
                <w:rFonts w:ascii="inherit" w:eastAsia="Times New Roman" w:hAnsi="inherit" w:cs="Times New Roman"/>
                <w:sz w:val="23"/>
                <w:szCs w:val="23"/>
                <w:lang w:eastAsia="en-IN"/>
              </w:rPr>
              <w:t>Vishal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6" w:space="0" w:color="E9E9E9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A5020" w:rsidRPr="005A5020" w:rsidRDefault="005A5020" w:rsidP="005A502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3"/>
                <w:szCs w:val="23"/>
                <w:lang w:eastAsia="en-IN"/>
              </w:rPr>
            </w:pPr>
            <w:proofErr w:type="spellStart"/>
            <w:r w:rsidRPr="005A5020">
              <w:rPr>
                <w:rFonts w:ascii="inherit" w:eastAsia="Times New Roman" w:hAnsi="inherit" w:cs="Times New Roman"/>
                <w:sz w:val="23"/>
                <w:szCs w:val="23"/>
                <w:lang w:eastAsia="en-IN"/>
              </w:rPr>
              <w:t>Singhal</w:t>
            </w:r>
            <w:proofErr w:type="spellEnd"/>
          </w:p>
        </w:tc>
        <w:tc>
          <w:tcPr>
            <w:tcW w:w="1335" w:type="dxa"/>
            <w:tcBorders>
              <w:top w:val="nil"/>
              <w:left w:val="nil"/>
              <w:bottom w:val="single" w:sz="6" w:space="0" w:color="E9E9E9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A5020" w:rsidRPr="005A5020" w:rsidRDefault="005A5020" w:rsidP="005A502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3"/>
                <w:szCs w:val="23"/>
                <w:lang w:eastAsia="en-IN"/>
              </w:rPr>
            </w:pPr>
            <w:r w:rsidRPr="005A5020">
              <w:rPr>
                <w:rFonts w:ascii="inherit" w:eastAsia="Times New Roman" w:hAnsi="inherit" w:cs="Times New Roman"/>
                <w:sz w:val="23"/>
                <w:szCs w:val="23"/>
                <w:lang w:eastAsia="en-IN"/>
              </w:rPr>
              <w:t>300000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6" w:space="0" w:color="E9E9E9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A5020" w:rsidRPr="005A5020" w:rsidRDefault="005A5020" w:rsidP="005A502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3"/>
                <w:szCs w:val="23"/>
                <w:lang w:eastAsia="en-IN"/>
              </w:rPr>
            </w:pPr>
            <w:r w:rsidRPr="005A5020">
              <w:rPr>
                <w:rFonts w:ascii="inherit" w:eastAsia="Times New Roman" w:hAnsi="inherit" w:cs="Times New Roman"/>
                <w:sz w:val="23"/>
                <w:szCs w:val="23"/>
                <w:lang w:eastAsia="en-IN"/>
              </w:rPr>
              <w:t>2014-02-20 09:00:00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6" w:space="0" w:color="E9E9E9"/>
              <w:right w:val="nil"/>
            </w:tcBorders>
            <w:tcMar>
              <w:top w:w="150" w:type="dxa"/>
              <w:left w:w="150" w:type="dxa"/>
              <w:bottom w:w="150" w:type="dxa"/>
              <w:right w:w="0" w:type="dxa"/>
            </w:tcMar>
            <w:hideMark/>
          </w:tcPr>
          <w:p w:rsidR="005A5020" w:rsidRPr="005A5020" w:rsidRDefault="005A5020" w:rsidP="005A502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3"/>
                <w:szCs w:val="23"/>
                <w:lang w:eastAsia="en-IN"/>
              </w:rPr>
            </w:pPr>
            <w:r w:rsidRPr="005A5020">
              <w:rPr>
                <w:rFonts w:ascii="inherit" w:eastAsia="Times New Roman" w:hAnsi="inherit" w:cs="Times New Roman"/>
                <w:sz w:val="23"/>
                <w:szCs w:val="23"/>
                <w:lang w:eastAsia="en-IN"/>
              </w:rPr>
              <w:t>HR</w:t>
            </w:r>
          </w:p>
        </w:tc>
      </w:tr>
      <w:tr w:rsidR="005A5020" w:rsidRPr="005A5020" w:rsidTr="005A5020">
        <w:tc>
          <w:tcPr>
            <w:tcW w:w="1365" w:type="dxa"/>
            <w:tcBorders>
              <w:top w:val="nil"/>
              <w:left w:val="nil"/>
              <w:bottom w:val="single" w:sz="6" w:space="0" w:color="E9E9E9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hideMark/>
          </w:tcPr>
          <w:p w:rsidR="005A5020" w:rsidRPr="005A5020" w:rsidRDefault="005A5020" w:rsidP="005A502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3"/>
                <w:szCs w:val="23"/>
                <w:lang w:eastAsia="en-IN"/>
              </w:rPr>
            </w:pPr>
            <w:r w:rsidRPr="005A5020">
              <w:rPr>
                <w:rFonts w:ascii="inherit" w:eastAsia="Times New Roman" w:hAnsi="inherit" w:cs="Times New Roman"/>
                <w:sz w:val="23"/>
                <w:szCs w:val="23"/>
                <w:lang w:eastAsia="en-IN"/>
              </w:rPr>
              <w:t>004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6" w:space="0" w:color="E9E9E9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A5020" w:rsidRPr="005A5020" w:rsidRDefault="005A5020" w:rsidP="005A502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3"/>
                <w:szCs w:val="23"/>
                <w:lang w:eastAsia="en-IN"/>
              </w:rPr>
            </w:pPr>
            <w:r w:rsidRPr="005A5020">
              <w:rPr>
                <w:rFonts w:ascii="inherit" w:eastAsia="Times New Roman" w:hAnsi="inherit" w:cs="Times New Roman"/>
                <w:sz w:val="23"/>
                <w:szCs w:val="23"/>
                <w:lang w:eastAsia="en-IN"/>
              </w:rPr>
              <w:t>Amitabh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6" w:space="0" w:color="E9E9E9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A5020" w:rsidRPr="005A5020" w:rsidRDefault="005A5020" w:rsidP="005A502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3"/>
                <w:szCs w:val="23"/>
                <w:lang w:eastAsia="en-IN"/>
              </w:rPr>
            </w:pPr>
            <w:r w:rsidRPr="005A5020">
              <w:rPr>
                <w:rFonts w:ascii="inherit" w:eastAsia="Times New Roman" w:hAnsi="inherit" w:cs="Times New Roman"/>
                <w:sz w:val="23"/>
                <w:szCs w:val="23"/>
                <w:lang w:eastAsia="en-IN"/>
              </w:rPr>
              <w:t>Singh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6" w:space="0" w:color="E9E9E9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A5020" w:rsidRPr="005A5020" w:rsidRDefault="005A5020" w:rsidP="005A502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3"/>
                <w:szCs w:val="23"/>
                <w:lang w:eastAsia="en-IN"/>
              </w:rPr>
            </w:pPr>
            <w:r w:rsidRPr="005A5020">
              <w:rPr>
                <w:rFonts w:ascii="inherit" w:eastAsia="Times New Roman" w:hAnsi="inherit" w:cs="Times New Roman"/>
                <w:sz w:val="23"/>
                <w:szCs w:val="23"/>
                <w:lang w:eastAsia="en-IN"/>
              </w:rPr>
              <w:t>500000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6" w:space="0" w:color="E9E9E9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A5020" w:rsidRPr="005A5020" w:rsidRDefault="005A5020" w:rsidP="005A502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3"/>
                <w:szCs w:val="23"/>
                <w:lang w:eastAsia="en-IN"/>
              </w:rPr>
            </w:pPr>
            <w:r w:rsidRPr="005A5020">
              <w:rPr>
                <w:rFonts w:ascii="inherit" w:eastAsia="Times New Roman" w:hAnsi="inherit" w:cs="Times New Roman"/>
                <w:sz w:val="23"/>
                <w:szCs w:val="23"/>
                <w:lang w:eastAsia="en-IN"/>
              </w:rPr>
              <w:t>2014-02-20 09:00:00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6" w:space="0" w:color="E9E9E9"/>
              <w:right w:val="nil"/>
            </w:tcBorders>
            <w:tcMar>
              <w:top w:w="150" w:type="dxa"/>
              <w:left w:w="150" w:type="dxa"/>
              <w:bottom w:w="150" w:type="dxa"/>
              <w:right w:w="0" w:type="dxa"/>
            </w:tcMar>
            <w:hideMark/>
          </w:tcPr>
          <w:p w:rsidR="005A5020" w:rsidRPr="005A5020" w:rsidRDefault="005A5020" w:rsidP="005A502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3"/>
                <w:szCs w:val="23"/>
                <w:lang w:eastAsia="en-IN"/>
              </w:rPr>
            </w:pPr>
            <w:r w:rsidRPr="005A5020">
              <w:rPr>
                <w:rFonts w:ascii="inherit" w:eastAsia="Times New Roman" w:hAnsi="inherit" w:cs="Times New Roman"/>
                <w:sz w:val="23"/>
                <w:szCs w:val="23"/>
                <w:lang w:eastAsia="en-IN"/>
              </w:rPr>
              <w:t>Admin</w:t>
            </w:r>
          </w:p>
        </w:tc>
      </w:tr>
      <w:tr w:rsidR="005A5020" w:rsidRPr="005A5020" w:rsidTr="005A5020">
        <w:tc>
          <w:tcPr>
            <w:tcW w:w="1365" w:type="dxa"/>
            <w:tcBorders>
              <w:top w:val="nil"/>
              <w:left w:val="nil"/>
              <w:bottom w:val="single" w:sz="6" w:space="0" w:color="E9E9E9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hideMark/>
          </w:tcPr>
          <w:p w:rsidR="005A5020" w:rsidRPr="005A5020" w:rsidRDefault="005A5020" w:rsidP="005A502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3"/>
                <w:szCs w:val="23"/>
                <w:lang w:eastAsia="en-IN"/>
              </w:rPr>
            </w:pPr>
            <w:r w:rsidRPr="005A5020">
              <w:rPr>
                <w:rFonts w:ascii="inherit" w:eastAsia="Times New Roman" w:hAnsi="inherit" w:cs="Times New Roman"/>
                <w:sz w:val="23"/>
                <w:szCs w:val="23"/>
                <w:lang w:eastAsia="en-IN"/>
              </w:rPr>
              <w:t>005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6" w:space="0" w:color="E9E9E9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A5020" w:rsidRPr="005A5020" w:rsidRDefault="005A5020" w:rsidP="005A502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3"/>
                <w:szCs w:val="23"/>
                <w:lang w:eastAsia="en-IN"/>
              </w:rPr>
            </w:pPr>
            <w:proofErr w:type="spellStart"/>
            <w:r w:rsidRPr="005A5020">
              <w:rPr>
                <w:rFonts w:ascii="inherit" w:eastAsia="Times New Roman" w:hAnsi="inherit" w:cs="Times New Roman"/>
                <w:sz w:val="23"/>
                <w:szCs w:val="23"/>
                <w:lang w:eastAsia="en-IN"/>
              </w:rPr>
              <w:t>Vivek</w:t>
            </w:r>
            <w:proofErr w:type="spellEnd"/>
          </w:p>
        </w:tc>
        <w:tc>
          <w:tcPr>
            <w:tcW w:w="1485" w:type="dxa"/>
            <w:tcBorders>
              <w:top w:val="nil"/>
              <w:left w:val="nil"/>
              <w:bottom w:val="single" w:sz="6" w:space="0" w:color="E9E9E9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A5020" w:rsidRPr="005A5020" w:rsidRDefault="005A5020" w:rsidP="005A502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3"/>
                <w:szCs w:val="23"/>
                <w:lang w:eastAsia="en-IN"/>
              </w:rPr>
            </w:pPr>
            <w:proofErr w:type="spellStart"/>
            <w:r w:rsidRPr="005A5020">
              <w:rPr>
                <w:rFonts w:ascii="inherit" w:eastAsia="Times New Roman" w:hAnsi="inherit" w:cs="Times New Roman"/>
                <w:sz w:val="23"/>
                <w:szCs w:val="23"/>
                <w:lang w:eastAsia="en-IN"/>
              </w:rPr>
              <w:t>Bhati</w:t>
            </w:r>
            <w:proofErr w:type="spellEnd"/>
          </w:p>
        </w:tc>
        <w:tc>
          <w:tcPr>
            <w:tcW w:w="1335" w:type="dxa"/>
            <w:tcBorders>
              <w:top w:val="nil"/>
              <w:left w:val="nil"/>
              <w:bottom w:val="single" w:sz="6" w:space="0" w:color="E9E9E9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A5020" w:rsidRPr="005A5020" w:rsidRDefault="005A5020" w:rsidP="005A502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3"/>
                <w:szCs w:val="23"/>
                <w:lang w:eastAsia="en-IN"/>
              </w:rPr>
            </w:pPr>
            <w:r w:rsidRPr="005A5020">
              <w:rPr>
                <w:rFonts w:ascii="inherit" w:eastAsia="Times New Roman" w:hAnsi="inherit" w:cs="Times New Roman"/>
                <w:sz w:val="23"/>
                <w:szCs w:val="23"/>
                <w:lang w:eastAsia="en-IN"/>
              </w:rPr>
              <w:t>500000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6" w:space="0" w:color="E9E9E9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A5020" w:rsidRPr="005A5020" w:rsidRDefault="005A5020" w:rsidP="005A502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3"/>
                <w:szCs w:val="23"/>
                <w:lang w:eastAsia="en-IN"/>
              </w:rPr>
            </w:pPr>
            <w:r w:rsidRPr="005A5020">
              <w:rPr>
                <w:rFonts w:ascii="inherit" w:eastAsia="Times New Roman" w:hAnsi="inherit" w:cs="Times New Roman"/>
                <w:sz w:val="23"/>
                <w:szCs w:val="23"/>
                <w:lang w:eastAsia="en-IN"/>
              </w:rPr>
              <w:t>2014-06-11 09:00:00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6" w:space="0" w:color="E9E9E9"/>
              <w:right w:val="nil"/>
            </w:tcBorders>
            <w:tcMar>
              <w:top w:w="150" w:type="dxa"/>
              <w:left w:w="150" w:type="dxa"/>
              <w:bottom w:w="150" w:type="dxa"/>
              <w:right w:w="0" w:type="dxa"/>
            </w:tcMar>
            <w:hideMark/>
          </w:tcPr>
          <w:p w:rsidR="005A5020" w:rsidRPr="005A5020" w:rsidRDefault="005A5020" w:rsidP="005A502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3"/>
                <w:szCs w:val="23"/>
                <w:lang w:eastAsia="en-IN"/>
              </w:rPr>
            </w:pPr>
            <w:r w:rsidRPr="005A5020">
              <w:rPr>
                <w:rFonts w:ascii="inherit" w:eastAsia="Times New Roman" w:hAnsi="inherit" w:cs="Times New Roman"/>
                <w:sz w:val="23"/>
                <w:szCs w:val="23"/>
                <w:lang w:eastAsia="en-IN"/>
              </w:rPr>
              <w:t>Admin</w:t>
            </w:r>
          </w:p>
        </w:tc>
      </w:tr>
      <w:tr w:rsidR="005A5020" w:rsidRPr="005A5020" w:rsidTr="005A5020">
        <w:tc>
          <w:tcPr>
            <w:tcW w:w="1365" w:type="dxa"/>
            <w:tcBorders>
              <w:top w:val="nil"/>
              <w:left w:val="nil"/>
              <w:bottom w:val="single" w:sz="6" w:space="0" w:color="E9E9E9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hideMark/>
          </w:tcPr>
          <w:p w:rsidR="005A5020" w:rsidRPr="005A5020" w:rsidRDefault="005A5020" w:rsidP="005A502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3"/>
                <w:szCs w:val="23"/>
                <w:lang w:eastAsia="en-IN"/>
              </w:rPr>
            </w:pPr>
            <w:r w:rsidRPr="005A5020">
              <w:rPr>
                <w:rFonts w:ascii="inherit" w:eastAsia="Times New Roman" w:hAnsi="inherit" w:cs="Times New Roman"/>
                <w:sz w:val="23"/>
                <w:szCs w:val="23"/>
                <w:lang w:eastAsia="en-IN"/>
              </w:rPr>
              <w:t>006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6" w:space="0" w:color="E9E9E9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A5020" w:rsidRPr="005A5020" w:rsidRDefault="005A5020" w:rsidP="005A502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3"/>
                <w:szCs w:val="23"/>
                <w:lang w:eastAsia="en-IN"/>
              </w:rPr>
            </w:pPr>
            <w:proofErr w:type="spellStart"/>
            <w:r w:rsidRPr="005A5020">
              <w:rPr>
                <w:rFonts w:ascii="inherit" w:eastAsia="Times New Roman" w:hAnsi="inherit" w:cs="Times New Roman"/>
                <w:sz w:val="23"/>
                <w:szCs w:val="23"/>
                <w:lang w:eastAsia="en-IN"/>
              </w:rPr>
              <w:t>Vipul</w:t>
            </w:r>
            <w:proofErr w:type="spellEnd"/>
          </w:p>
        </w:tc>
        <w:tc>
          <w:tcPr>
            <w:tcW w:w="1485" w:type="dxa"/>
            <w:tcBorders>
              <w:top w:val="nil"/>
              <w:left w:val="nil"/>
              <w:bottom w:val="single" w:sz="6" w:space="0" w:color="E9E9E9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A5020" w:rsidRPr="005A5020" w:rsidRDefault="005A5020" w:rsidP="005A502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3"/>
                <w:szCs w:val="23"/>
                <w:lang w:eastAsia="en-IN"/>
              </w:rPr>
            </w:pPr>
            <w:proofErr w:type="spellStart"/>
            <w:r w:rsidRPr="005A5020">
              <w:rPr>
                <w:rFonts w:ascii="inherit" w:eastAsia="Times New Roman" w:hAnsi="inherit" w:cs="Times New Roman"/>
                <w:sz w:val="23"/>
                <w:szCs w:val="23"/>
                <w:lang w:eastAsia="en-IN"/>
              </w:rPr>
              <w:t>Diwan</w:t>
            </w:r>
            <w:proofErr w:type="spellEnd"/>
          </w:p>
        </w:tc>
        <w:tc>
          <w:tcPr>
            <w:tcW w:w="1335" w:type="dxa"/>
            <w:tcBorders>
              <w:top w:val="nil"/>
              <w:left w:val="nil"/>
              <w:bottom w:val="single" w:sz="6" w:space="0" w:color="E9E9E9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A5020" w:rsidRPr="005A5020" w:rsidRDefault="005A5020" w:rsidP="005A502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3"/>
                <w:szCs w:val="23"/>
                <w:lang w:eastAsia="en-IN"/>
              </w:rPr>
            </w:pPr>
            <w:r w:rsidRPr="005A5020">
              <w:rPr>
                <w:rFonts w:ascii="inherit" w:eastAsia="Times New Roman" w:hAnsi="inherit" w:cs="Times New Roman"/>
                <w:sz w:val="23"/>
                <w:szCs w:val="23"/>
                <w:lang w:eastAsia="en-IN"/>
              </w:rPr>
              <w:t>200000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6" w:space="0" w:color="E9E9E9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A5020" w:rsidRPr="005A5020" w:rsidRDefault="005A5020" w:rsidP="005A502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3"/>
                <w:szCs w:val="23"/>
                <w:lang w:eastAsia="en-IN"/>
              </w:rPr>
            </w:pPr>
            <w:r w:rsidRPr="005A5020">
              <w:rPr>
                <w:rFonts w:ascii="inherit" w:eastAsia="Times New Roman" w:hAnsi="inherit" w:cs="Times New Roman"/>
                <w:sz w:val="23"/>
                <w:szCs w:val="23"/>
                <w:lang w:eastAsia="en-IN"/>
              </w:rPr>
              <w:t>2014-06-11 09:00:00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6" w:space="0" w:color="E9E9E9"/>
              <w:right w:val="nil"/>
            </w:tcBorders>
            <w:tcMar>
              <w:top w:w="150" w:type="dxa"/>
              <w:left w:w="150" w:type="dxa"/>
              <w:bottom w:w="150" w:type="dxa"/>
              <w:right w:w="0" w:type="dxa"/>
            </w:tcMar>
            <w:hideMark/>
          </w:tcPr>
          <w:p w:rsidR="005A5020" w:rsidRPr="005A5020" w:rsidRDefault="005A5020" w:rsidP="005A502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3"/>
                <w:szCs w:val="23"/>
                <w:lang w:eastAsia="en-IN"/>
              </w:rPr>
            </w:pPr>
            <w:r w:rsidRPr="005A5020">
              <w:rPr>
                <w:rFonts w:ascii="inherit" w:eastAsia="Times New Roman" w:hAnsi="inherit" w:cs="Times New Roman"/>
                <w:sz w:val="23"/>
                <w:szCs w:val="23"/>
                <w:lang w:eastAsia="en-IN"/>
              </w:rPr>
              <w:t>Account</w:t>
            </w:r>
          </w:p>
        </w:tc>
      </w:tr>
      <w:tr w:rsidR="005A5020" w:rsidRPr="005A5020" w:rsidTr="005A5020">
        <w:tc>
          <w:tcPr>
            <w:tcW w:w="1365" w:type="dxa"/>
            <w:tcBorders>
              <w:top w:val="nil"/>
              <w:left w:val="nil"/>
              <w:bottom w:val="single" w:sz="6" w:space="0" w:color="E9E9E9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hideMark/>
          </w:tcPr>
          <w:p w:rsidR="005A5020" w:rsidRPr="005A5020" w:rsidRDefault="005A5020" w:rsidP="005A502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3"/>
                <w:szCs w:val="23"/>
                <w:lang w:eastAsia="en-IN"/>
              </w:rPr>
            </w:pPr>
            <w:r w:rsidRPr="005A5020">
              <w:rPr>
                <w:rFonts w:ascii="inherit" w:eastAsia="Times New Roman" w:hAnsi="inherit" w:cs="Times New Roman"/>
                <w:sz w:val="23"/>
                <w:szCs w:val="23"/>
                <w:lang w:eastAsia="en-IN"/>
              </w:rPr>
              <w:t>007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6" w:space="0" w:color="E9E9E9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A5020" w:rsidRPr="005A5020" w:rsidRDefault="005A5020" w:rsidP="005A502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3"/>
                <w:szCs w:val="23"/>
                <w:lang w:eastAsia="en-IN"/>
              </w:rPr>
            </w:pPr>
            <w:proofErr w:type="spellStart"/>
            <w:r w:rsidRPr="005A5020">
              <w:rPr>
                <w:rFonts w:ascii="inherit" w:eastAsia="Times New Roman" w:hAnsi="inherit" w:cs="Times New Roman"/>
                <w:sz w:val="23"/>
                <w:szCs w:val="23"/>
                <w:lang w:eastAsia="en-IN"/>
              </w:rPr>
              <w:t>Satish</w:t>
            </w:r>
            <w:proofErr w:type="spellEnd"/>
          </w:p>
        </w:tc>
        <w:tc>
          <w:tcPr>
            <w:tcW w:w="1485" w:type="dxa"/>
            <w:tcBorders>
              <w:top w:val="nil"/>
              <w:left w:val="nil"/>
              <w:bottom w:val="single" w:sz="6" w:space="0" w:color="E9E9E9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A5020" w:rsidRPr="005A5020" w:rsidRDefault="005A5020" w:rsidP="005A502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3"/>
                <w:szCs w:val="23"/>
                <w:lang w:eastAsia="en-IN"/>
              </w:rPr>
            </w:pPr>
            <w:r w:rsidRPr="005A5020">
              <w:rPr>
                <w:rFonts w:ascii="inherit" w:eastAsia="Times New Roman" w:hAnsi="inherit" w:cs="Times New Roman"/>
                <w:sz w:val="23"/>
                <w:szCs w:val="23"/>
                <w:lang w:eastAsia="en-IN"/>
              </w:rPr>
              <w:t>Kumar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6" w:space="0" w:color="E9E9E9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A5020" w:rsidRPr="005A5020" w:rsidRDefault="005A5020" w:rsidP="005A502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3"/>
                <w:szCs w:val="23"/>
                <w:lang w:eastAsia="en-IN"/>
              </w:rPr>
            </w:pPr>
            <w:r w:rsidRPr="005A5020">
              <w:rPr>
                <w:rFonts w:ascii="inherit" w:eastAsia="Times New Roman" w:hAnsi="inherit" w:cs="Times New Roman"/>
                <w:sz w:val="23"/>
                <w:szCs w:val="23"/>
                <w:lang w:eastAsia="en-IN"/>
              </w:rPr>
              <w:t>75000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6" w:space="0" w:color="E9E9E9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A5020" w:rsidRPr="005A5020" w:rsidRDefault="005A5020" w:rsidP="005A502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3"/>
                <w:szCs w:val="23"/>
                <w:lang w:eastAsia="en-IN"/>
              </w:rPr>
            </w:pPr>
            <w:r w:rsidRPr="005A5020">
              <w:rPr>
                <w:rFonts w:ascii="inherit" w:eastAsia="Times New Roman" w:hAnsi="inherit" w:cs="Times New Roman"/>
                <w:sz w:val="23"/>
                <w:szCs w:val="23"/>
                <w:lang w:eastAsia="en-IN"/>
              </w:rPr>
              <w:t>2014-01-20 09:00:00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6" w:space="0" w:color="E9E9E9"/>
              <w:right w:val="nil"/>
            </w:tcBorders>
            <w:tcMar>
              <w:top w:w="150" w:type="dxa"/>
              <w:left w:w="150" w:type="dxa"/>
              <w:bottom w:w="150" w:type="dxa"/>
              <w:right w:w="0" w:type="dxa"/>
            </w:tcMar>
            <w:hideMark/>
          </w:tcPr>
          <w:p w:rsidR="005A5020" w:rsidRPr="005A5020" w:rsidRDefault="005A5020" w:rsidP="005A502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3"/>
                <w:szCs w:val="23"/>
                <w:lang w:eastAsia="en-IN"/>
              </w:rPr>
            </w:pPr>
            <w:r w:rsidRPr="005A5020">
              <w:rPr>
                <w:rFonts w:ascii="inherit" w:eastAsia="Times New Roman" w:hAnsi="inherit" w:cs="Times New Roman"/>
                <w:sz w:val="23"/>
                <w:szCs w:val="23"/>
                <w:lang w:eastAsia="en-IN"/>
              </w:rPr>
              <w:t>Account</w:t>
            </w:r>
          </w:p>
        </w:tc>
      </w:tr>
      <w:tr w:rsidR="005A5020" w:rsidRPr="005A5020" w:rsidTr="005A5020">
        <w:tc>
          <w:tcPr>
            <w:tcW w:w="1365" w:type="dxa"/>
            <w:tcBorders>
              <w:top w:val="nil"/>
              <w:left w:val="nil"/>
              <w:bottom w:val="single" w:sz="6" w:space="0" w:color="E9E9E9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hideMark/>
          </w:tcPr>
          <w:p w:rsidR="005A5020" w:rsidRPr="005A5020" w:rsidRDefault="005A5020" w:rsidP="005A502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3"/>
                <w:szCs w:val="23"/>
                <w:lang w:eastAsia="en-IN"/>
              </w:rPr>
            </w:pPr>
            <w:r w:rsidRPr="005A5020">
              <w:rPr>
                <w:rFonts w:ascii="inherit" w:eastAsia="Times New Roman" w:hAnsi="inherit" w:cs="Times New Roman"/>
                <w:sz w:val="23"/>
                <w:szCs w:val="23"/>
                <w:lang w:eastAsia="en-IN"/>
              </w:rPr>
              <w:t>008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6" w:space="0" w:color="E9E9E9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A5020" w:rsidRPr="005A5020" w:rsidRDefault="005A5020" w:rsidP="005A502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3"/>
                <w:szCs w:val="23"/>
                <w:lang w:eastAsia="en-IN"/>
              </w:rPr>
            </w:pPr>
            <w:proofErr w:type="spellStart"/>
            <w:r w:rsidRPr="005A5020">
              <w:rPr>
                <w:rFonts w:ascii="inherit" w:eastAsia="Times New Roman" w:hAnsi="inherit" w:cs="Times New Roman"/>
                <w:sz w:val="23"/>
                <w:szCs w:val="23"/>
                <w:lang w:eastAsia="en-IN"/>
              </w:rPr>
              <w:t>Geetika</w:t>
            </w:r>
            <w:proofErr w:type="spellEnd"/>
          </w:p>
        </w:tc>
        <w:tc>
          <w:tcPr>
            <w:tcW w:w="1485" w:type="dxa"/>
            <w:tcBorders>
              <w:top w:val="nil"/>
              <w:left w:val="nil"/>
              <w:bottom w:val="single" w:sz="6" w:space="0" w:color="E9E9E9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A5020" w:rsidRPr="005A5020" w:rsidRDefault="005A5020" w:rsidP="005A502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3"/>
                <w:szCs w:val="23"/>
                <w:lang w:eastAsia="en-IN"/>
              </w:rPr>
            </w:pPr>
            <w:proofErr w:type="spellStart"/>
            <w:r w:rsidRPr="005A5020">
              <w:rPr>
                <w:rFonts w:ascii="inherit" w:eastAsia="Times New Roman" w:hAnsi="inherit" w:cs="Times New Roman"/>
                <w:sz w:val="23"/>
                <w:szCs w:val="23"/>
                <w:lang w:eastAsia="en-IN"/>
              </w:rPr>
              <w:t>Chauhan</w:t>
            </w:r>
            <w:proofErr w:type="spellEnd"/>
          </w:p>
        </w:tc>
        <w:tc>
          <w:tcPr>
            <w:tcW w:w="1335" w:type="dxa"/>
            <w:tcBorders>
              <w:top w:val="nil"/>
              <w:left w:val="nil"/>
              <w:bottom w:val="single" w:sz="6" w:space="0" w:color="E9E9E9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A5020" w:rsidRPr="005A5020" w:rsidRDefault="005A5020" w:rsidP="005A502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3"/>
                <w:szCs w:val="23"/>
                <w:lang w:eastAsia="en-IN"/>
              </w:rPr>
            </w:pPr>
            <w:r w:rsidRPr="005A5020">
              <w:rPr>
                <w:rFonts w:ascii="inherit" w:eastAsia="Times New Roman" w:hAnsi="inherit" w:cs="Times New Roman"/>
                <w:sz w:val="23"/>
                <w:szCs w:val="23"/>
                <w:lang w:eastAsia="en-IN"/>
              </w:rPr>
              <w:t>90000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6" w:space="0" w:color="E9E9E9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A5020" w:rsidRPr="005A5020" w:rsidRDefault="005A5020" w:rsidP="005A502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3"/>
                <w:szCs w:val="23"/>
                <w:lang w:eastAsia="en-IN"/>
              </w:rPr>
            </w:pPr>
            <w:r w:rsidRPr="005A5020">
              <w:rPr>
                <w:rFonts w:ascii="inherit" w:eastAsia="Times New Roman" w:hAnsi="inherit" w:cs="Times New Roman"/>
                <w:sz w:val="23"/>
                <w:szCs w:val="23"/>
                <w:lang w:eastAsia="en-IN"/>
              </w:rPr>
              <w:t>2014-04-11 09:00:00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6" w:space="0" w:color="E9E9E9"/>
              <w:right w:val="nil"/>
            </w:tcBorders>
            <w:tcMar>
              <w:top w:w="150" w:type="dxa"/>
              <w:left w:w="150" w:type="dxa"/>
              <w:bottom w:w="150" w:type="dxa"/>
              <w:right w:w="0" w:type="dxa"/>
            </w:tcMar>
            <w:hideMark/>
          </w:tcPr>
          <w:p w:rsidR="005A5020" w:rsidRPr="005A5020" w:rsidRDefault="005A5020" w:rsidP="005A502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3"/>
                <w:szCs w:val="23"/>
                <w:lang w:eastAsia="en-IN"/>
              </w:rPr>
            </w:pPr>
            <w:r w:rsidRPr="005A5020">
              <w:rPr>
                <w:rFonts w:ascii="inherit" w:eastAsia="Times New Roman" w:hAnsi="inherit" w:cs="Times New Roman"/>
                <w:sz w:val="23"/>
                <w:szCs w:val="23"/>
                <w:lang w:eastAsia="en-IN"/>
              </w:rPr>
              <w:t>Admin</w:t>
            </w:r>
          </w:p>
        </w:tc>
      </w:tr>
    </w:tbl>
    <w:p w:rsidR="005A5020" w:rsidRPr="005A5020" w:rsidRDefault="005A5020" w:rsidP="005A5020">
      <w:pPr>
        <w:shd w:val="clear" w:color="auto" w:fill="FFFFFF"/>
        <w:spacing w:line="240" w:lineRule="auto"/>
        <w:textAlignment w:val="baseline"/>
        <w:outlineLvl w:val="3"/>
        <w:rPr>
          <w:ins w:id="2" w:author="Unknown"/>
          <w:rFonts w:ascii="inherit" w:eastAsia="Times New Roman" w:hAnsi="inherit" w:cs="Arial"/>
          <w:b/>
          <w:bCs/>
          <w:color w:val="444444"/>
          <w:spacing w:val="3"/>
          <w:sz w:val="26"/>
          <w:szCs w:val="26"/>
          <w:lang w:eastAsia="en-IN"/>
        </w:rPr>
      </w:pPr>
      <w:ins w:id="3" w:author="Unknown">
        <w:r w:rsidRPr="005A5020">
          <w:rPr>
            <w:rFonts w:ascii="inherit" w:eastAsia="Times New Roman" w:hAnsi="inherit" w:cs="Arial"/>
            <w:b/>
            <w:bCs/>
            <w:color w:val="444444"/>
            <w:spacing w:val="3"/>
            <w:sz w:val="26"/>
            <w:szCs w:val="26"/>
            <w:lang w:eastAsia="en-IN"/>
          </w:rPr>
          <w:t>Sample Table – Bonus</w:t>
        </w:r>
      </w:ins>
    </w:p>
    <w:tbl>
      <w:tblPr>
        <w:tblW w:w="619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7"/>
        <w:gridCol w:w="3393"/>
        <w:gridCol w:w="1395"/>
      </w:tblGrid>
      <w:tr w:rsidR="005A5020" w:rsidRPr="005A5020" w:rsidTr="005A5020">
        <w:trPr>
          <w:trHeight w:val="360"/>
        </w:trPr>
        <w:tc>
          <w:tcPr>
            <w:tcW w:w="1230" w:type="dxa"/>
            <w:tcBorders>
              <w:top w:val="nil"/>
              <w:left w:val="nil"/>
              <w:bottom w:val="single" w:sz="6" w:space="0" w:color="E9E9E9"/>
              <w:right w:val="nil"/>
            </w:tcBorders>
            <w:shd w:val="clear" w:color="auto" w:fill="3D6392"/>
            <w:tcMar>
              <w:top w:w="150" w:type="dxa"/>
              <w:left w:w="0" w:type="dxa"/>
              <w:bottom w:w="150" w:type="dxa"/>
              <w:right w:w="150" w:type="dxa"/>
            </w:tcMar>
            <w:hideMark/>
          </w:tcPr>
          <w:p w:rsidR="005A5020" w:rsidRPr="005A5020" w:rsidRDefault="005A5020" w:rsidP="005A502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FFFFFF"/>
                <w:sz w:val="23"/>
                <w:szCs w:val="23"/>
                <w:lang w:eastAsia="en-IN"/>
              </w:rPr>
            </w:pPr>
            <w:r w:rsidRPr="005A5020">
              <w:rPr>
                <w:rFonts w:ascii="Trebuchet MS" w:eastAsia="Times New Roman" w:hAnsi="Trebuchet MS" w:cs="Times New Roman"/>
                <w:b/>
                <w:bCs/>
                <w:color w:val="FFFFFF"/>
                <w:sz w:val="16"/>
                <w:szCs w:val="16"/>
                <w:bdr w:val="none" w:sz="0" w:space="0" w:color="auto" w:frame="1"/>
                <w:lang w:eastAsia="en-IN"/>
              </w:rPr>
              <w:t>WORKER_REF_ID</w:t>
            </w:r>
          </w:p>
        </w:tc>
        <w:tc>
          <w:tcPr>
            <w:tcW w:w="4425" w:type="dxa"/>
            <w:tcBorders>
              <w:top w:val="nil"/>
              <w:left w:val="nil"/>
              <w:bottom w:val="single" w:sz="6" w:space="0" w:color="E9E9E9"/>
              <w:right w:val="nil"/>
            </w:tcBorders>
            <w:shd w:val="clear" w:color="auto" w:fill="3D6392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A5020" w:rsidRPr="005A5020" w:rsidRDefault="005A5020" w:rsidP="005A502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FFFFFF"/>
                <w:sz w:val="23"/>
                <w:szCs w:val="23"/>
                <w:lang w:eastAsia="en-IN"/>
              </w:rPr>
            </w:pPr>
            <w:r w:rsidRPr="005A5020">
              <w:rPr>
                <w:rFonts w:ascii="Trebuchet MS" w:eastAsia="Times New Roman" w:hAnsi="Trebuchet MS" w:cs="Times New Roman"/>
                <w:b/>
                <w:bCs/>
                <w:color w:val="FFFFFF"/>
                <w:sz w:val="16"/>
                <w:szCs w:val="16"/>
                <w:bdr w:val="none" w:sz="0" w:space="0" w:color="auto" w:frame="1"/>
                <w:lang w:eastAsia="en-IN"/>
              </w:rPr>
              <w:t>BONUS_DATE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6" w:space="0" w:color="E9E9E9"/>
              <w:right w:val="nil"/>
            </w:tcBorders>
            <w:shd w:val="clear" w:color="auto" w:fill="3D6392"/>
            <w:tcMar>
              <w:top w:w="150" w:type="dxa"/>
              <w:left w:w="150" w:type="dxa"/>
              <w:bottom w:w="150" w:type="dxa"/>
              <w:right w:w="0" w:type="dxa"/>
            </w:tcMar>
            <w:hideMark/>
          </w:tcPr>
          <w:p w:rsidR="005A5020" w:rsidRPr="005A5020" w:rsidRDefault="005A5020" w:rsidP="005A502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FFFFFF"/>
                <w:sz w:val="23"/>
                <w:szCs w:val="23"/>
                <w:lang w:eastAsia="en-IN"/>
              </w:rPr>
            </w:pPr>
            <w:r w:rsidRPr="005A5020">
              <w:rPr>
                <w:rFonts w:ascii="Trebuchet MS" w:eastAsia="Times New Roman" w:hAnsi="Trebuchet MS" w:cs="Times New Roman"/>
                <w:b/>
                <w:bCs/>
                <w:color w:val="FFFFFF"/>
                <w:sz w:val="16"/>
                <w:szCs w:val="16"/>
                <w:bdr w:val="none" w:sz="0" w:space="0" w:color="auto" w:frame="1"/>
                <w:lang w:eastAsia="en-IN"/>
              </w:rPr>
              <w:t>BONUS_AMOUNT</w:t>
            </w:r>
          </w:p>
        </w:tc>
      </w:tr>
      <w:tr w:rsidR="005A5020" w:rsidRPr="005A5020" w:rsidTr="005A5020">
        <w:trPr>
          <w:trHeight w:val="360"/>
        </w:trPr>
        <w:tc>
          <w:tcPr>
            <w:tcW w:w="1230" w:type="dxa"/>
            <w:tcBorders>
              <w:top w:val="nil"/>
              <w:left w:val="nil"/>
              <w:bottom w:val="single" w:sz="6" w:space="0" w:color="E9E9E9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hideMark/>
          </w:tcPr>
          <w:p w:rsidR="005A5020" w:rsidRPr="005A5020" w:rsidRDefault="005A5020" w:rsidP="005A502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3"/>
                <w:szCs w:val="23"/>
                <w:lang w:eastAsia="en-IN"/>
              </w:rPr>
            </w:pPr>
            <w:r w:rsidRPr="005A5020">
              <w:rPr>
                <w:rFonts w:ascii="inherit" w:eastAsia="Times New Roman" w:hAnsi="inherit" w:cs="Times New Roman"/>
                <w:sz w:val="23"/>
                <w:szCs w:val="23"/>
                <w:lang w:eastAsia="en-IN"/>
              </w:rPr>
              <w:t>1</w:t>
            </w:r>
          </w:p>
        </w:tc>
        <w:tc>
          <w:tcPr>
            <w:tcW w:w="4425" w:type="dxa"/>
            <w:tcBorders>
              <w:top w:val="nil"/>
              <w:left w:val="nil"/>
              <w:bottom w:val="single" w:sz="6" w:space="0" w:color="E9E9E9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A5020" w:rsidRPr="005A5020" w:rsidRDefault="005A5020" w:rsidP="005A502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3"/>
                <w:szCs w:val="23"/>
                <w:lang w:eastAsia="en-IN"/>
              </w:rPr>
            </w:pPr>
            <w:r w:rsidRPr="005A5020">
              <w:rPr>
                <w:rFonts w:ascii="inherit" w:eastAsia="Times New Roman" w:hAnsi="inherit" w:cs="Times New Roman"/>
                <w:sz w:val="23"/>
                <w:szCs w:val="23"/>
                <w:lang w:eastAsia="en-IN"/>
              </w:rPr>
              <w:t>2016-02-20 00:00:00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6" w:space="0" w:color="E9E9E9"/>
              <w:right w:val="nil"/>
            </w:tcBorders>
            <w:tcMar>
              <w:top w:w="150" w:type="dxa"/>
              <w:left w:w="150" w:type="dxa"/>
              <w:bottom w:w="150" w:type="dxa"/>
              <w:right w:w="0" w:type="dxa"/>
            </w:tcMar>
            <w:hideMark/>
          </w:tcPr>
          <w:p w:rsidR="005A5020" w:rsidRPr="005A5020" w:rsidRDefault="005A5020" w:rsidP="005A502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3"/>
                <w:szCs w:val="23"/>
                <w:lang w:eastAsia="en-IN"/>
              </w:rPr>
            </w:pPr>
            <w:r w:rsidRPr="005A5020">
              <w:rPr>
                <w:rFonts w:ascii="inherit" w:eastAsia="Times New Roman" w:hAnsi="inherit" w:cs="Times New Roman"/>
                <w:sz w:val="23"/>
                <w:szCs w:val="23"/>
                <w:lang w:eastAsia="en-IN"/>
              </w:rPr>
              <w:t>5000</w:t>
            </w:r>
          </w:p>
        </w:tc>
      </w:tr>
      <w:tr w:rsidR="005A5020" w:rsidRPr="005A5020" w:rsidTr="005A5020">
        <w:trPr>
          <w:trHeight w:val="360"/>
        </w:trPr>
        <w:tc>
          <w:tcPr>
            <w:tcW w:w="1230" w:type="dxa"/>
            <w:tcBorders>
              <w:top w:val="nil"/>
              <w:left w:val="nil"/>
              <w:bottom w:val="single" w:sz="6" w:space="0" w:color="E9E9E9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hideMark/>
          </w:tcPr>
          <w:p w:rsidR="005A5020" w:rsidRPr="005A5020" w:rsidRDefault="005A5020" w:rsidP="005A502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3"/>
                <w:szCs w:val="23"/>
                <w:lang w:eastAsia="en-IN"/>
              </w:rPr>
            </w:pPr>
            <w:r w:rsidRPr="005A5020">
              <w:rPr>
                <w:rFonts w:ascii="inherit" w:eastAsia="Times New Roman" w:hAnsi="inherit" w:cs="Times New Roman"/>
                <w:sz w:val="23"/>
                <w:szCs w:val="23"/>
                <w:lang w:eastAsia="en-IN"/>
              </w:rPr>
              <w:t>2</w:t>
            </w:r>
          </w:p>
        </w:tc>
        <w:tc>
          <w:tcPr>
            <w:tcW w:w="4425" w:type="dxa"/>
            <w:tcBorders>
              <w:top w:val="nil"/>
              <w:left w:val="nil"/>
              <w:bottom w:val="single" w:sz="6" w:space="0" w:color="E9E9E9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A5020" w:rsidRPr="005A5020" w:rsidRDefault="005A5020" w:rsidP="005A502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3"/>
                <w:szCs w:val="23"/>
                <w:lang w:eastAsia="en-IN"/>
              </w:rPr>
            </w:pPr>
            <w:r w:rsidRPr="005A5020">
              <w:rPr>
                <w:rFonts w:ascii="inherit" w:eastAsia="Times New Roman" w:hAnsi="inherit" w:cs="Times New Roman"/>
                <w:sz w:val="23"/>
                <w:szCs w:val="23"/>
                <w:lang w:eastAsia="en-IN"/>
              </w:rPr>
              <w:t>2016-06-11 00:00:00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6" w:space="0" w:color="E9E9E9"/>
              <w:right w:val="nil"/>
            </w:tcBorders>
            <w:tcMar>
              <w:top w:w="150" w:type="dxa"/>
              <w:left w:w="150" w:type="dxa"/>
              <w:bottom w:w="150" w:type="dxa"/>
              <w:right w:w="0" w:type="dxa"/>
            </w:tcMar>
            <w:hideMark/>
          </w:tcPr>
          <w:p w:rsidR="005A5020" w:rsidRPr="005A5020" w:rsidRDefault="005A5020" w:rsidP="005A502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3"/>
                <w:szCs w:val="23"/>
                <w:lang w:eastAsia="en-IN"/>
              </w:rPr>
            </w:pPr>
            <w:r w:rsidRPr="005A5020">
              <w:rPr>
                <w:rFonts w:ascii="inherit" w:eastAsia="Times New Roman" w:hAnsi="inherit" w:cs="Times New Roman"/>
                <w:sz w:val="23"/>
                <w:szCs w:val="23"/>
                <w:lang w:eastAsia="en-IN"/>
              </w:rPr>
              <w:t>3000</w:t>
            </w:r>
          </w:p>
        </w:tc>
      </w:tr>
      <w:tr w:rsidR="005A5020" w:rsidRPr="005A5020" w:rsidTr="005A5020">
        <w:trPr>
          <w:trHeight w:val="360"/>
        </w:trPr>
        <w:tc>
          <w:tcPr>
            <w:tcW w:w="1230" w:type="dxa"/>
            <w:tcBorders>
              <w:top w:val="nil"/>
              <w:left w:val="nil"/>
              <w:bottom w:val="single" w:sz="6" w:space="0" w:color="E9E9E9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hideMark/>
          </w:tcPr>
          <w:p w:rsidR="005A5020" w:rsidRPr="005A5020" w:rsidRDefault="005A5020" w:rsidP="005A502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3"/>
                <w:szCs w:val="23"/>
                <w:lang w:eastAsia="en-IN"/>
              </w:rPr>
            </w:pPr>
            <w:r w:rsidRPr="005A5020">
              <w:rPr>
                <w:rFonts w:ascii="inherit" w:eastAsia="Times New Roman" w:hAnsi="inherit" w:cs="Times New Roman"/>
                <w:sz w:val="23"/>
                <w:szCs w:val="23"/>
                <w:lang w:eastAsia="en-IN"/>
              </w:rPr>
              <w:t>3</w:t>
            </w:r>
          </w:p>
        </w:tc>
        <w:tc>
          <w:tcPr>
            <w:tcW w:w="4425" w:type="dxa"/>
            <w:tcBorders>
              <w:top w:val="nil"/>
              <w:left w:val="nil"/>
              <w:bottom w:val="single" w:sz="6" w:space="0" w:color="E9E9E9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A5020" w:rsidRPr="005A5020" w:rsidRDefault="005A5020" w:rsidP="005A502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3"/>
                <w:szCs w:val="23"/>
                <w:lang w:eastAsia="en-IN"/>
              </w:rPr>
            </w:pPr>
            <w:r w:rsidRPr="005A5020">
              <w:rPr>
                <w:rFonts w:ascii="inherit" w:eastAsia="Times New Roman" w:hAnsi="inherit" w:cs="Times New Roman"/>
                <w:sz w:val="23"/>
                <w:szCs w:val="23"/>
                <w:lang w:eastAsia="en-IN"/>
              </w:rPr>
              <w:t>2016-02-20 00:00:00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6" w:space="0" w:color="E9E9E9"/>
              <w:right w:val="nil"/>
            </w:tcBorders>
            <w:tcMar>
              <w:top w:w="150" w:type="dxa"/>
              <w:left w:w="150" w:type="dxa"/>
              <w:bottom w:w="150" w:type="dxa"/>
              <w:right w:w="0" w:type="dxa"/>
            </w:tcMar>
            <w:hideMark/>
          </w:tcPr>
          <w:p w:rsidR="005A5020" w:rsidRPr="005A5020" w:rsidRDefault="005A5020" w:rsidP="005A502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3"/>
                <w:szCs w:val="23"/>
                <w:lang w:eastAsia="en-IN"/>
              </w:rPr>
            </w:pPr>
            <w:r w:rsidRPr="005A5020">
              <w:rPr>
                <w:rFonts w:ascii="inherit" w:eastAsia="Times New Roman" w:hAnsi="inherit" w:cs="Times New Roman"/>
                <w:sz w:val="23"/>
                <w:szCs w:val="23"/>
                <w:lang w:eastAsia="en-IN"/>
              </w:rPr>
              <w:t>4000</w:t>
            </w:r>
          </w:p>
        </w:tc>
      </w:tr>
      <w:tr w:rsidR="005A5020" w:rsidRPr="005A5020" w:rsidTr="005A5020">
        <w:trPr>
          <w:trHeight w:val="360"/>
        </w:trPr>
        <w:tc>
          <w:tcPr>
            <w:tcW w:w="1230" w:type="dxa"/>
            <w:tcBorders>
              <w:top w:val="nil"/>
              <w:left w:val="nil"/>
              <w:bottom w:val="single" w:sz="6" w:space="0" w:color="E9E9E9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hideMark/>
          </w:tcPr>
          <w:p w:rsidR="005A5020" w:rsidRPr="005A5020" w:rsidRDefault="005A5020" w:rsidP="005A502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3"/>
                <w:szCs w:val="23"/>
                <w:lang w:eastAsia="en-IN"/>
              </w:rPr>
            </w:pPr>
            <w:r w:rsidRPr="005A5020">
              <w:rPr>
                <w:rFonts w:ascii="inherit" w:eastAsia="Times New Roman" w:hAnsi="inherit" w:cs="Times New Roman"/>
                <w:sz w:val="23"/>
                <w:szCs w:val="23"/>
                <w:lang w:eastAsia="en-IN"/>
              </w:rPr>
              <w:t>1</w:t>
            </w:r>
          </w:p>
        </w:tc>
        <w:tc>
          <w:tcPr>
            <w:tcW w:w="4425" w:type="dxa"/>
            <w:tcBorders>
              <w:top w:val="nil"/>
              <w:left w:val="nil"/>
              <w:bottom w:val="single" w:sz="6" w:space="0" w:color="E9E9E9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A5020" w:rsidRPr="005A5020" w:rsidRDefault="005A5020" w:rsidP="005A502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3"/>
                <w:szCs w:val="23"/>
                <w:lang w:eastAsia="en-IN"/>
              </w:rPr>
            </w:pPr>
            <w:r w:rsidRPr="005A5020">
              <w:rPr>
                <w:rFonts w:ascii="inherit" w:eastAsia="Times New Roman" w:hAnsi="inherit" w:cs="Times New Roman"/>
                <w:sz w:val="23"/>
                <w:szCs w:val="23"/>
                <w:lang w:eastAsia="en-IN"/>
              </w:rPr>
              <w:t>2016-02-20 00:00:00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6" w:space="0" w:color="E9E9E9"/>
              <w:right w:val="nil"/>
            </w:tcBorders>
            <w:tcMar>
              <w:top w:w="150" w:type="dxa"/>
              <w:left w:w="150" w:type="dxa"/>
              <w:bottom w:w="150" w:type="dxa"/>
              <w:right w:w="0" w:type="dxa"/>
            </w:tcMar>
            <w:hideMark/>
          </w:tcPr>
          <w:p w:rsidR="005A5020" w:rsidRPr="005A5020" w:rsidRDefault="005A5020" w:rsidP="005A502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3"/>
                <w:szCs w:val="23"/>
                <w:lang w:eastAsia="en-IN"/>
              </w:rPr>
            </w:pPr>
            <w:r w:rsidRPr="005A5020">
              <w:rPr>
                <w:rFonts w:ascii="inherit" w:eastAsia="Times New Roman" w:hAnsi="inherit" w:cs="Times New Roman"/>
                <w:sz w:val="23"/>
                <w:szCs w:val="23"/>
                <w:lang w:eastAsia="en-IN"/>
              </w:rPr>
              <w:t>4500</w:t>
            </w:r>
          </w:p>
        </w:tc>
      </w:tr>
      <w:tr w:rsidR="005A5020" w:rsidRPr="005A5020" w:rsidTr="005A5020">
        <w:trPr>
          <w:trHeight w:val="360"/>
        </w:trPr>
        <w:tc>
          <w:tcPr>
            <w:tcW w:w="1230" w:type="dxa"/>
            <w:tcBorders>
              <w:top w:val="nil"/>
              <w:left w:val="nil"/>
              <w:bottom w:val="single" w:sz="6" w:space="0" w:color="E9E9E9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hideMark/>
          </w:tcPr>
          <w:p w:rsidR="005A5020" w:rsidRPr="005A5020" w:rsidRDefault="005A5020" w:rsidP="005A502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3"/>
                <w:szCs w:val="23"/>
                <w:lang w:eastAsia="en-IN"/>
              </w:rPr>
            </w:pPr>
            <w:r w:rsidRPr="005A5020">
              <w:rPr>
                <w:rFonts w:ascii="inherit" w:eastAsia="Times New Roman" w:hAnsi="inherit" w:cs="Times New Roman"/>
                <w:sz w:val="23"/>
                <w:szCs w:val="23"/>
                <w:lang w:eastAsia="en-IN"/>
              </w:rPr>
              <w:t>2</w:t>
            </w:r>
          </w:p>
        </w:tc>
        <w:tc>
          <w:tcPr>
            <w:tcW w:w="4425" w:type="dxa"/>
            <w:tcBorders>
              <w:top w:val="nil"/>
              <w:left w:val="nil"/>
              <w:bottom w:val="single" w:sz="6" w:space="0" w:color="E9E9E9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A5020" w:rsidRPr="005A5020" w:rsidRDefault="005A5020" w:rsidP="005A502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3"/>
                <w:szCs w:val="23"/>
                <w:lang w:eastAsia="en-IN"/>
              </w:rPr>
            </w:pPr>
            <w:r w:rsidRPr="005A5020">
              <w:rPr>
                <w:rFonts w:ascii="inherit" w:eastAsia="Times New Roman" w:hAnsi="inherit" w:cs="Times New Roman"/>
                <w:sz w:val="23"/>
                <w:szCs w:val="23"/>
                <w:lang w:eastAsia="en-IN"/>
              </w:rPr>
              <w:t>2016-06-11 00:00:00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6" w:space="0" w:color="E9E9E9"/>
              <w:right w:val="nil"/>
            </w:tcBorders>
            <w:tcMar>
              <w:top w:w="150" w:type="dxa"/>
              <w:left w:w="150" w:type="dxa"/>
              <w:bottom w:w="150" w:type="dxa"/>
              <w:right w:w="0" w:type="dxa"/>
            </w:tcMar>
            <w:hideMark/>
          </w:tcPr>
          <w:p w:rsidR="005A5020" w:rsidRPr="005A5020" w:rsidRDefault="005A5020" w:rsidP="005A502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3"/>
                <w:szCs w:val="23"/>
                <w:lang w:eastAsia="en-IN"/>
              </w:rPr>
            </w:pPr>
            <w:r w:rsidRPr="005A5020">
              <w:rPr>
                <w:rFonts w:ascii="inherit" w:eastAsia="Times New Roman" w:hAnsi="inherit" w:cs="Times New Roman"/>
                <w:sz w:val="23"/>
                <w:szCs w:val="23"/>
                <w:lang w:eastAsia="en-IN"/>
              </w:rPr>
              <w:t>3500</w:t>
            </w:r>
          </w:p>
        </w:tc>
      </w:tr>
    </w:tbl>
    <w:p w:rsidR="005A5020" w:rsidRPr="005A5020" w:rsidRDefault="005A5020" w:rsidP="005A5020">
      <w:pPr>
        <w:shd w:val="clear" w:color="auto" w:fill="FFFFFF"/>
        <w:spacing w:line="240" w:lineRule="auto"/>
        <w:textAlignment w:val="baseline"/>
        <w:outlineLvl w:val="3"/>
        <w:rPr>
          <w:ins w:id="4" w:author="Unknown"/>
          <w:rFonts w:ascii="inherit" w:eastAsia="Times New Roman" w:hAnsi="inherit" w:cs="Arial"/>
          <w:b/>
          <w:bCs/>
          <w:color w:val="444444"/>
          <w:spacing w:val="3"/>
          <w:sz w:val="26"/>
          <w:szCs w:val="26"/>
          <w:lang w:eastAsia="en-IN"/>
        </w:rPr>
      </w:pPr>
      <w:ins w:id="5" w:author="Unknown">
        <w:r w:rsidRPr="005A5020">
          <w:rPr>
            <w:rFonts w:ascii="inherit" w:eastAsia="Times New Roman" w:hAnsi="inherit" w:cs="Arial"/>
            <w:b/>
            <w:bCs/>
            <w:color w:val="444444"/>
            <w:spacing w:val="3"/>
            <w:sz w:val="26"/>
            <w:szCs w:val="26"/>
            <w:lang w:eastAsia="en-IN"/>
          </w:rPr>
          <w:t>Sample Table – Title</w:t>
        </w:r>
      </w:ins>
    </w:p>
    <w:tbl>
      <w:tblPr>
        <w:tblW w:w="70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7"/>
        <w:gridCol w:w="2357"/>
        <w:gridCol w:w="3286"/>
      </w:tblGrid>
      <w:tr w:rsidR="005A5020" w:rsidRPr="005A5020" w:rsidTr="005A5020">
        <w:trPr>
          <w:trHeight w:val="360"/>
        </w:trPr>
        <w:tc>
          <w:tcPr>
            <w:tcW w:w="1230" w:type="dxa"/>
            <w:tcBorders>
              <w:top w:val="nil"/>
              <w:left w:val="nil"/>
              <w:bottom w:val="single" w:sz="6" w:space="0" w:color="E9E9E9"/>
              <w:right w:val="nil"/>
            </w:tcBorders>
            <w:shd w:val="clear" w:color="auto" w:fill="3D6392"/>
            <w:tcMar>
              <w:top w:w="150" w:type="dxa"/>
              <w:left w:w="0" w:type="dxa"/>
              <w:bottom w:w="150" w:type="dxa"/>
              <w:right w:w="150" w:type="dxa"/>
            </w:tcMar>
            <w:hideMark/>
          </w:tcPr>
          <w:p w:rsidR="005A5020" w:rsidRPr="005A5020" w:rsidRDefault="005A5020" w:rsidP="005A502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FFFFFF"/>
                <w:sz w:val="23"/>
                <w:szCs w:val="23"/>
                <w:lang w:eastAsia="en-IN"/>
              </w:rPr>
            </w:pPr>
            <w:r w:rsidRPr="005A5020">
              <w:rPr>
                <w:rFonts w:ascii="Trebuchet MS" w:eastAsia="Times New Roman" w:hAnsi="Trebuchet MS" w:cs="Times New Roman"/>
                <w:b/>
                <w:bCs/>
                <w:color w:val="FFFFFF"/>
                <w:sz w:val="16"/>
                <w:szCs w:val="16"/>
                <w:bdr w:val="none" w:sz="0" w:space="0" w:color="auto" w:frame="1"/>
                <w:lang w:eastAsia="en-IN"/>
              </w:rPr>
              <w:t>WORKER_REF_ID</w:t>
            </w:r>
          </w:p>
        </w:tc>
        <w:tc>
          <w:tcPr>
            <w:tcW w:w="2715" w:type="dxa"/>
            <w:tcBorders>
              <w:top w:val="nil"/>
              <w:left w:val="nil"/>
              <w:bottom w:val="single" w:sz="6" w:space="0" w:color="E9E9E9"/>
              <w:right w:val="nil"/>
            </w:tcBorders>
            <w:shd w:val="clear" w:color="auto" w:fill="3D6392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A5020" w:rsidRPr="005A5020" w:rsidRDefault="005A5020" w:rsidP="005A502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FFFFFF"/>
                <w:sz w:val="23"/>
                <w:szCs w:val="23"/>
                <w:lang w:eastAsia="en-IN"/>
              </w:rPr>
            </w:pPr>
            <w:r w:rsidRPr="005A5020">
              <w:rPr>
                <w:rFonts w:ascii="Trebuchet MS" w:eastAsia="Times New Roman" w:hAnsi="Trebuchet MS" w:cs="Times New Roman"/>
                <w:b/>
                <w:bCs/>
                <w:color w:val="FFFFFF"/>
                <w:sz w:val="16"/>
                <w:szCs w:val="16"/>
                <w:bdr w:val="none" w:sz="0" w:space="0" w:color="auto" w:frame="1"/>
                <w:lang w:eastAsia="en-IN"/>
              </w:rPr>
              <w:t>WORKER_TITLE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6" w:space="0" w:color="E9E9E9"/>
              <w:right w:val="nil"/>
            </w:tcBorders>
            <w:shd w:val="clear" w:color="auto" w:fill="3D6392"/>
            <w:tcMar>
              <w:top w:w="150" w:type="dxa"/>
              <w:left w:w="150" w:type="dxa"/>
              <w:bottom w:w="150" w:type="dxa"/>
              <w:right w:w="0" w:type="dxa"/>
            </w:tcMar>
            <w:hideMark/>
          </w:tcPr>
          <w:p w:rsidR="005A5020" w:rsidRPr="005A5020" w:rsidRDefault="005A5020" w:rsidP="005A502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FFFFFF"/>
                <w:sz w:val="23"/>
                <w:szCs w:val="23"/>
                <w:lang w:eastAsia="en-IN"/>
              </w:rPr>
            </w:pPr>
            <w:r w:rsidRPr="005A5020">
              <w:rPr>
                <w:rFonts w:ascii="Trebuchet MS" w:eastAsia="Times New Roman" w:hAnsi="Trebuchet MS" w:cs="Times New Roman"/>
                <w:b/>
                <w:bCs/>
                <w:color w:val="FFFFFF"/>
                <w:sz w:val="16"/>
                <w:szCs w:val="16"/>
                <w:bdr w:val="none" w:sz="0" w:space="0" w:color="auto" w:frame="1"/>
                <w:lang w:eastAsia="en-IN"/>
              </w:rPr>
              <w:t>AFFECTED_FROM</w:t>
            </w:r>
          </w:p>
        </w:tc>
      </w:tr>
      <w:tr w:rsidR="005A5020" w:rsidRPr="005A5020" w:rsidTr="005A5020">
        <w:trPr>
          <w:trHeight w:val="360"/>
        </w:trPr>
        <w:tc>
          <w:tcPr>
            <w:tcW w:w="1230" w:type="dxa"/>
            <w:tcBorders>
              <w:top w:val="nil"/>
              <w:left w:val="nil"/>
              <w:bottom w:val="single" w:sz="6" w:space="0" w:color="E9E9E9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hideMark/>
          </w:tcPr>
          <w:p w:rsidR="005A5020" w:rsidRPr="005A5020" w:rsidRDefault="005A5020" w:rsidP="005A502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3"/>
                <w:szCs w:val="23"/>
                <w:lang w:eastAsia="en-IN"/>
              </w:rPr>
            </w:pPr>
            <w:r w:rsidRPr="005A5020">
              <w:rPr>
                <w:rFonts w:ascii="inherit" w:eastAsia="Times New Roman" w:hAnsi="inherit" w:cs="Times New Roman"/>
                <w:sz w:val="23"/>
                <w:szCs w:val="23"/>
                <w:lang w:eastAsia="en-IN"/>
              </w:rPr>
              <w:t>1</w:t>
            </w:r>
          </w:p>
        </w:tc>
        <w:tc>
          <w:tcPr>
            <w:tcW w:w="2715" w:type="dxa"/>
            <w:tcBorders>
              <w:top w:val="nil"/>
              <w:left w:val="nil"/>
              <w:bottom w:val="single" w:sz="6" w:space="0" w:color="E9E9E9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A5020" w:rsidRPr="005A5020" w:rsidRDefault="005A5020" w:rsidP="005A502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3"/>
                <w:szCs w:val="23"/>
                <w:lang w:eastAsia="en-IN"/>
              </w:rPr>
            </w:pPr>
            <w:r w:rsidRPr="005A5020">
              <w:rPr>
                <w:rFonts w:ascii="inherit" w:eastAsia="Times New Roman" w:hAnsi="inherit" w:cs="Times New Roman"/>
                <w:sz w:val="23"/>
                <w:szCs w:val="23"/>
                <w:lang w:eastAsia="en-IN"/>
              </w:rPr>
              <w:t>Manager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6" w:space="0" w:color="E9E9E9"/>
              <w:right w:val="nil"/>
            </w:tcBorders>
            <w:tcMar>
              <w:top w:w="150" w:type="dxa"/>
              <w:left w:w="150" w:type="dxa"/>
              <w:bottom w:w="150" w:type="dxa"/>
              <w:right w:w="0" w:type="dxa"/>
            </w:tcMar>
            <w:hideMark/>
          </w:tcPr>
          <w:p w:rsidR="005A5020" w:rsidRPr="005A5020" w:rsidRDefault="005A5020" w:rsidP="005A502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3"/>
                <w:szCs w:val="23"/>
                <w:lang w:eastAsia="en-IN"/>
              </w:rPr>
            </w:pPr>
            <w:r w:rsidRPr="005A5020">
              <w:rPr>
                <w:rFonts w:ascii="inherit" w:eastAsia="Times New Roman" w:hAnsi="inherit" w:cs="Times New Roman"/>
                <w:sz w:val="23"/>
                <w:szCs w:val="23"/>
                <w:lang w:eastAsia="en-IN"/>
              </w:rPr>
              <w:t>2016-02-20 00:00:00</w:t>
            </w:r>
          </w:p>
        </w:tc>
      </w:tr>
      <w:tr w:rsidR="005A5020" w:rsidRPr="005A5020" w:rsidTr="005A5020">
        <w:trPr>
          <w:trHeight w:val="360"/>
        </w:trPr>
        <w:tc>
          <w:tcPr>
            <w:tcW w:w="1230" w:type="dxa"/>
            <w:tcBorders>
              <w:top w:val="nil"/>
              <w:left w:val="nil"/>
              <w:bottom w:val="single" w:sz="6" w:space="0" w:color="E9E9E9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hideMark/>
          </w:tcPr>
          <w:p w:rsidR="005A5020" w:rsidRPr="005A5020" w:rsidRDefault="005A5020" w:rsidP="005A502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3"/>
                <w:szCs w:val="23"/>
                <w:lang w:eastAsia="en-IN"/>
              </w:rPr>
            </w:pPr>
            <w:r w:rsidRPr="005A5020">
              <w:rPr>
                <w:rFonts w:ascii="inherit" w:eastAsia="Times New Roman" w:hAnsi="inherit" w:cs="Times New Roman"/>
                <w:sz w:val="23"/>
                <w:szCs w:val="23"/>
                <w:lang w:eastAsia="en-IN"/>
              </w:rPr>
              <w:t>2</w:t>
            </w:r>
          </w:p>
        </w:tc>
        <w:tc>
          <w:tcPr>
            <w:tcW w:w="2715" w:type="dxa"/>
            <w:tcBorders>
              <w:top w:val="nil"/>
              <w:left w:val="nil"/>
              <w:bottom w:val="single" w:sz="6" w:space="0" w:color="E9E9E9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A5020" w:rsidRPr="005A5020" w:rsidRDefault="005A5020" w:rsidP="005A502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3"/>
                <w:szCs w:val="23"/>
                <w:lang w:eastAsia="en-IN"/>
              </w:rPr>
            </w:pPr>
            <w:r w:rsidRPr="005A5020">
              <w:rPr>
                <w:rFonts w:ascii="inherit" w:eastAsia="Times New Roman" w:hAnsi="inherit" w:cs="Times New Roman"/>
                <w:sz w:val="23"/>
                <w:szCs w:val="23"/>
                <w:lang w:eastAsia="en-IN"/>
              </w:rPr>
              <w:t>Executive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6" w:space="0" w:color="E9E9E9"/>
              <w:right w:val="nil"/>
            </w:tcBorders>
            <w:tcMar>
              <w:top w:w="150" w:type="dxa"/>
              <w:left w:w="150" w:type="dxa"/>
              <w:bottom w:w="150" w:type="dxa"/>
              <w:right w:w="0" w:type="dxa"/>
            </w:tcMar>
            <w:hideMark/>
          </w:tcPr>
          <w:p w:rsidR="005A5020" w:rsidRPr="005A5020" w:rsidRDefault="005A5020" w:rsidP="005A502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3"/>
                <w:szCs w:val="23"/>
                <w:lang w:eastAsia="en-IN"/>
              </w:rPr>
            </w:pPr>
            <w:r w:rsidRPr="005A5020">
              <w:rPr>
                <w:rFonts w:ascii="inherit" w:eastAsia="Times New Roman" w:hAnsi="inherit" w:cs="Times New Roman"/>
                <w:sz w:val="23"/>
                <w:szCs w:val="23"/>
                <w:lang w:eastAsia="en-IN"/>
              </w:rPr>
              <w:t>2016-06-11 00:00:00</w:t>
            </w:r>
          </w:p>
        </w:tc>
      </w:tr>
      <w:tr w:rsidR="005A5020" w:rsidRPr="005A5020" w:rsidTr="005A5020">
        <w:trPr>
          <w:trHeight w:val="360"/>
        </w:trPr>
        <w:tc>
          <w:tcPr>
            <w:tcW w:w="1230" w:type="dxa"/>
            <w:tcBorders>
              <w:top w:val="nil"/>
              <w:left w:val="nil"/>
              <w:bottom w:val="single" w:sz="6" w:space="0" w:color="E9E9E9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hideMark/>
          </w:tcPr>
          <w:p w:rsidR="005A5020" w:rsidRPr="005A5020" w:rsidRDefault="005A5020" w:rsidP="005A502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3"/>
                <w:szCs w:val="23"/>
                <w:lang w:eastAsia="en-IN"/>
              </w:rPr>
            </w:pPr>
            <w:r w:rsidRPr="005A5020">
              <w:rPr>
                <w:rFonts w:ascii="inherit" w:eastAsia="Times New Roman" w:hAnsi="inherit" w:cs="Times New Roman"/>
                <w:sz w:val="23"/>
                <w:szCs w:val="23"/>
                <w:lang w:eastAsia="en-IN"/>
              </w:rPr>
              <w:t>8</w:t>
            </w:r>
          </w:p>
        </w:tc>
        <w:tc>
          <w:tcPr>
            <w:tcW w:w="2715" w:type="dxa"/>
            <w:tcBorders>
              <w:top w:val="nil"/>
              <w:left w:val="nil"/>
              <w:bottom w:val="single" w:sz="6" w:space="0" w:color="E9E9E9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A5020" w:rsidRPr="005A5020" w:rsidRDefault="005A5020" w:rsidP="005A502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3"/>
                <w:szCs w:val="23"/>
                <w:lang w:eastAsia="en-IN"/>
              </w:rPr>
            </w:pPr>
            <w:r w:rsidRPr="005A5020">
              <w:rPr>
                <w:rFonts w:ascii="inherit" w:eastAsia="Times New Roman" w:hAnsi="inherit" w:cs="Times New Roman"/>
                <w:sz w:val="23"/>
                <w:szCs w:val="23"/>
                <w:lang w:eastAsia="en-IN"/>
              </w:rPr>
              <w:t>Executive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6" w:space="0" w:color="E9E9E9"/>
              <w:right w:val="nil"/>
            </w:tcBorders>
            <w:tcMar>
              <w:top w:w="150" w:type="dxa"/>
              <w:left w:w="150" w:type="dxa"/>
              <w:bottom w:w="150" w:type="dxa"/>
              <w:right w:w="0" w:type="dxa"/>
            </w:tcMar>
            <w:hideMark/>
          </w:tcPr>
          <w:p w:rsidR="005A5020" w:rsidRPr="005A5020" w:rsidRDefault="005A5020" w:rsidP="005A502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3"/>
                <w:szCs w:val="23"/>
                <w:lang w:eastAsia="en-IN"/>
              </w:rPr>
            </w:pPr>
            <w:r w:rsidRPr="005A5020">
              <w:rPr>
                <w:rFonts w:ascii="inherit" w:eastAsia="Times New Roman" w:hAnsi="inherit" w:cs="Times New Roman"/>
                <w:sz w:val="23"/>
                <w:szCs w:val="23"/>
                <w:lang w:eastAsia="en-IN"/>
              </w:rPr>
              <w:t>2016-06-11 00:00:00</w:t>
            </w:r>
          </w:p>
        </w:tc>
      </w:tr>
      <w:tr w:rsidR="005A5020" w:rsidRPr="005A5020" w:rsidTr="005A5020">
        <w:trPr>
          <w:trHeight w:val="360"/>
        </w:trPr>
        <w:tc>
          <w:tcPr>
            <w:tcW w:w="1230" w:type="dxa"/>
            <w:tcBorders>
              <w:top w:val="nil"/>
              <w:left w:val="nil"/>
              <w:bottom w:val="single" w:sz="6" w:space="0" w:color="E9E9E9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hideMark/>
          </w:tcPr>
          <w:p w:rsidR="005A5020" w:rsidRPr="005A5020" w:rsidRDefault="005A5020" w:rsidP="005A502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3"/>
                <w:szCs w:val="23"/>
                <w:lang w:eastAsia="en-IN"/>
              </w:rPr>
            </w:pPr>
            <w:r w:rsidRPr="005A5020">
              <w:rPr>
                <w:rFonts w:ascii="inherit" w:eastAsia="Times New Roman" w:hAnsi="inherit" w:cs="Times New Roman"/>
                <w:sz w:val="23"/>
                <w:szCs w:val="23"/>
                <w:lang w:eastAsia="en-IN"/>
              </w:rPr>
              <w:t>5</w:t>
            </w:r>
          </w:p>
        </w:tc>
        <w:tc>
          <w:tcPr>
            <w:tcW w:w="2715" w:type="dxa"/>
            <w:tcBorders>
              <w:top w:val="nil"/>
              <w:left w:val="nil"/>
              <w:bottom w:val="single" w:sz="6" w:space="0" w:color="E9E9E9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A5020" w:rsidRPr="005A5020" w:rsidRDefault="005A5020" w:rsidP="005A502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3"/>
                <w:szCs w:val="23"/>
                <w:lang w:eastAsia="en-IN"/>
              </w:rPr>
            </w:pPr>
            <w:r w:rsidRPr="005A5020">
              <w:rPr>
                <w:rFonts w:ascii="inherit" w:eastAsia="Times New Roman" w:hAnsi="inherit" w:cs="Times New Roman"/>
                <w:sz w:val="23"/>
                <w:szCs w:val="23"/>
                <w:lang w:eastAsia="en-IN"/>
              </w:rPr>
              <w:t>Manager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6" w:space="0" w:color="E9E9E9"/>
              <w:right w:val="nil"/>
            </w:tcBorders>
            <w:tcMar>
              <w:top w:w="150" w:type="dxa"/>
              <w:left w:w="150" w:type="dxa"/>
              <w:bottom w:w="150" w:type="dxa"/>
              <w:right w:w="0" w:type="dxa"/>
            </w:tcMar>
            <w:hideMark/>
          </w:tcPr>
          <w:p w:rsidR="005A5020" w:rsidRPr="005A5020" w:rsidRDefault="005A5020" w:rsidP="005A502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3"/>
                <w:szCs w:val="23"/>
                <w:lang w:eastAsia="en-IN"/>
              </w:rPr>
            </w:pPr>
            <w:r w:rsidRPr="005A5020">
              <w:rPr>
                <w:rFonts w:ascii="inherit" w:eastAsia="Times New Roman" w:hAnsi="inherit" w:cs="Times New Roman"/>
                <w:sz w:val="23"/>
                <w:szCs w:val="23"/>
                <w:lang w:eastAsia="en-IN"/>
              </w:rPr>
              <w:t>2016-06-11 00:00:00</w:t>
            </w:r>
          </w:p>
        </w:tc>
      </w:tr>
      <w:tr w:rsidR="005A5020" w:rsidRPr="005A5020" w:rsidTr="005A5020">
        <w:trPr>
          <w:trHeight w:val="360"/>
        </w:trPr>
        <w:tc>
          <w:tcPr>
            <w:tcW w:w="1230" w:type="dxa"/>
            <w:tcBorders>
              <w:top w:val="nil"/>
              <w:left w:val="nil"/>
              <w:bottom w:val="single" w:sz="6" w:space="0" w:color="E9E9E9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hideMark/>
          </w:tcPr>
          <w:p w:rsidR="005A5020" w:rsidRPr="005A5020" w:rsidRDefault="005A5020" w:rsidP="005A502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3"/>
                <w:szCs w:val="23"/>
                <w:lang w:eastAsia="en-IN"/>
              </w:rPr>
            </w:pPr>
            <w:r w:rsidRPr="005A5020">
              <w:rPr>
                <w:rFonts w:ascii="inherit" w:eastAsia="Times New Roman" w:hAnsi="inherit" w:cs="Times New Roman"/>
                <w:sz w:val="23"/>
                <w:szCs w:val="23"/>
                <w:lang w:eastAsia="en-IN"/>
              </w:rPr>
              <w:lastRenderedPageBreak/>
              <w:t>4</w:t>
            </w:r>
          </w:p>
        </w:tc>
        <w:tc>
          <w:tcPr>
            <w:tcW w:w="2715" w:type="dxa"/>
            <w:tcBorders>
              <w:top w:val="nil"/>
              <w:left w:val="nil"/>
              <w:bottom w:val="single" w:sz="6" w:space="0" w:color="E9E9E9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A5020" w:rsidRPr="005A5020" w:rsidRDefault="005A5020" w:rsidP="005A502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3"/>
                <w:szCs w:val="23"/>
                <w:lang w:eastAsia="en-IN"/>
              </w:rPr>
            </w:pPr>
            <w:r w:rsidRPr="005A5020">
              <w:rPr>
                <w:rFonts w:ascii="inherit" w:eastAsia="Times New Roman" w:hAnsi="inherit" w:cs="Times New Roman"/>
                <w:sz w:val="23"/>
                <w:szCs w:val="23"/>
                <w:lang w:eastAsia="en-IN"/>
              </w:rPr>
              <w:t>Asst. Manager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6" w:space="0" w:color="E9E9E9"/>
              <w:right w:val="nil"/>
            </w:tcBorders>
            <w:tcMar>
              <w:top w:w="150" w:type="dxa"/>
              <w:left w:w="150" w:type="dxa"/>
              <w:bottom w:w="150" w:type="dxa"/>
              <w:right w:w="0" w:type="dxa"/>
            </w:tcMar>
            <w:hideMark/>
          </w:tcPr>
          <w:p w:rsidR="005A5020" w:rsidRPr="005A5020" w:rsidRDefault="005A5020" w:rsidP="005A502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3"/>
                <w:szCs w:val="23"/>
                <w:lang w:eastAsia="en-IN"/>
              </w:rPr>
            </w:pPr>
            <w:r w:rsidRPr="005A5020">
              <w:rPr>
                <w:rFonts w:ascii="inherit" w:eastAsia="Times New Roman" w:hAnsi="inherit" w:cs="Times New Roman"/>
                <w:sz w:val="23"/>
                <w:szCs w:val="23"/>
                <w:lang w:eastAsia="en-IN"/>
              </w:rPr>
              <w:t>2016-06-11 00:00:00</w:t>
            </w:r>
          </w:p>
        </w:tc>
      </w:tr>
      <w:tr w:rsidR="005A5020" w:rsidRPr="005A5020" w:rsidTr="005A5020">
        <w:trPr>
          <w:trHeight w:val="360"/>
        </w:trPr>
        <w:tc>
          <w:tcPr>
            <w:tcW w:w="1230" w:type="dxa"/>
            <w:tcBorders>
              <w:top w:val="nil"/>
              <w:left w:val="nil"/>
              <w:bottom w:val="single" w:sz="6" w:space="0" w:color="E9E9E9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hideMark/>
          </w:tcPr>
          <w:p w:rsidR="005A5020" w:rsidRPr="005A5020" w:rsidRDefault="005A5020" w:rsidP="005A502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3"/>
                <w:szCs w:val="23"/>
                <w:lang w:eastAsia="en-IN"/>
              </w:rPr>
            </w:pPr>
            <w:r w:rsidRPr="005A5020">
              <w:rPr>
                <w:rFonts w:ascii="inherit" w:eastAsia="Times New Roman" w:hAnsi="inherit" w:cs="Times New Roman"/>
                <w:sz w:val="23"/>
                <w:szCs w:val="23"/>
                <w:lang w:eastAsia="en-IN"/>
              </w:rPr>
              <w:t>7</w:t>
            </w:r>
          </w:p>
        </w:tc>
        <w:tc>
          <w:tcPr>
            <w:tcW w:w="2715" w:type="dxa"/>
            <w:tcBorders>
              <w:top w:val="nil"/>
              <w:left w:val="nil"/>
              <w:bottom w:val="single" w:sz="6" w:space="0" w:color="E9E9E9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A5020" w:rsidRPr="005A5020" w:rsidRDefault="005A5020" w:rsidP="005A502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3"/>
                <w:szCs w:val="23"/>
                <w:lang w:eastAsia="en-IN"/>
              </w:rPr>
            </w:pPr>
            <w:r w:rsidRPr="005A5020">
              <w:rPr>
                <w:rFonts w:ascii="inherit" w:eastAsia="Times New Roman" w:hAnsi="inherit" w:cs="Times New Roman"/>
                <w:sz w:val="23"/>
                <w:szCs w:val="23"/>
                <w:lang w:eastAsia="en-IN"/>
              </w:rPr>
              <w:t>Executive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6" w:space="0" w:color="E9E9E9"/>
              <w:right w:val="nil"/>
            </w:tcBorders>
            <w:tcMar>
              <w:top w:w="150" w:type="dxa"/>
              <w:left w:w="150" w:type="dxa"/>
              <w:bottom w:w="150" w:type="dxa"/>
              <w:right w:w="0" w:type="dxa"/>
            </w:tcMar>
            <w:hideMark/>
          </w:tcPr>
          <w:p w:rsidR="005A5020" w:rsidRPr="005A5020" w:rsidRDefault="005A5020" w:rsidP="005A502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3"/>
                <w:szCs w:val="23"/>
                <w:lang w:eastAsia="en-IN"/>
              </w:rPr>
            </w:pPr>
            <w:r w:rsidRPr="005A5020">
              <w:rPr>
                <w:rFonts w:ascii="inherit" w:eastAsia="Times New Roman" w:hAnsi="inherit" w:cs="Times New Roman"/>
                <w:sz w:val="23"/>
                <w:szCs w:val="23"/>
                <w:lang w:eastAsia="en-IN"/>
              </w:rPr>
              <w:t>2016-06-11 00:00:00</w:t>
            </w:r>
          </w:p>
        </w:tc>
      </w:tr>
      <w:tr w:rsidR="005A5020" w:rsidRPr="005A5020" w:rsidTr="005A5020">
        <w:trPr>
          <w:trHeight w:val="360"/>
        </w:trPr>
        <w:tc>
          <w:tcPr>
            <w:tcW w:w="1230" w:type="dxa"/>
            <w:tcBorders>
              <w:top w:val="nil"/>
              <w:left w:val="nil"/>
              <w:bottom w:val="single" w:sz="6" w:space="0" w:color="E9E9E9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hideMark/>
          </w:tcPr>
          <w:p w:rsidR="005A5020" w:rsidRPr="005A5020" w:rsidRDefault="005A5020" w:rsidP="005A502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3"/>
                <w:szCs w:val="23"/>
                <w:lang w:eastAsia="en-IN"/>
              </w:rPr>
            </w:pPr>
            <w:r w:rsidRPr="005A5020">
              <w:rPr>
                <w:rFonts w:ascii="inherit" w:eastAsia="Times New Roman" w:hAnsi="inherit" w:cs="Times New Roman"/>
                <w:sz w:val="23"/>
                <w:szCs w:val="23"/>
                <w:lang w:eastAsia="en-IN"/>
              </w:rPr>
              <w:t>6</w:t>
            </w:r>
          </w:p>
        </w:tc>
        <w:tc>
          <w:tcPr>
            <w:tcW w:w="2715" w:type="dxa"/>
            <w:tcBorders>
              <w:top w:val="nil"/>
              <w:left w:val="nil"/>
              <w:bottom w:val="single" w:sz="6" w:space="0" w:color="E9E9E9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A5020" w:rsidRPr="005A5020" w:rsidRDefault="005A5020" w:rsidP="005A502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3"/>
                <w:szCs w:val="23"/>
                <w:lang w:eastAsia="en-IN"/>
              </w:rPr>
            </w:pPr>
            <w:r w:rsidRPr="005A5020">
              <w:rPr>
                <w:rFonts w:ascii="inherit" w:eastAsia="Times New Roman" w:hAnsi="inherit" w:cs="Times New Roman"/>
                <w:sz w:val="23"/>
                <w:szCs w:val="23"/>
                <w:lang w:eastAsia="en-IN"/>
              </w:rPr>
              <w:t>Lead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6" w:space="0" w:color="E9E9E9"/>
              <w:right w:val="nil"/>
            </w:tcBorders>
            <w:tcMar>
              <w:top w:w="150" w:type="dxa"/>
              <w:left w:w="150" w:type="dxa"/>
              <w:bottom w:w="150" w:type="dxa"/>
              <w:right w:w="0" w:type="dxa"/>
            </w:tcMar>
            <w:hideMark/>
          </w:tcPr>
          <w:p w:rsidR="005A5020" w:rsidRPr="005A5020" w:rsidRDefault="005A5020" w:rsidP="005A502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3"/>
                <w:szCs w:val="23"/>
                <w:lang w:eastAsia="en-IN"/>
              </w:rPr>
            </w:pPr>
            <w:r w:rsidRPr="005A5020">
              <w:rPr>
                <w:rFonts w:ascii="inherit" w:eastAsia="Times New Roman" w:hAnsi="inherit" w:cs="Times New Roman"/>
                <w:sz w:val="23"/>
                <w:szCs w:val="23"/>
                <w:lang w:eastAsia="en-IN"/>
              </w:rPr>
              <w:t>2016-06-11 00:00:00</w:t>
            </w:r>
          </w:p>
        </w:tc>
      </w:tr>
      <w:tr w:rsidR="005A5020" w:rsidRPr="005A5020" w:rsidTr="005A5020">
        <w:trPr>
          <w:trHeight w:val="360"/>
        </w:trPr>
        <w:tc>
          <w:tcPr>
            <w:tcW w:w="1230" w:type="dxa"/>
            <w:tcBorders>
              <w:top w:val="nil"/>
              <w:left w:val="nil"/>
              <w:bottom w:val="single" w:sz="6" w:space="0" w:color="E9E9E9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hideMark/>
          </w:tcPr>
          <w:p w:rsidR="005A5020" w:rsidRPr="005A5020" w:rsidRDefault="005A5020" w:rsidP="005A502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3"/>
                <w:szCs w:val="23"/>
                <w:lang w:eastAsia="en-IN"/>
              </w:rPr>
            </w:pPr>
            <w:r w:rsidRPr="005A5020">
              <w:rPr>
                <w:rFonts w:ascii="inherit" w:eastAsia="Times New Roman" w:hAnsi="inherit" w:cs="Times New Roman"/>
                <w:sz w:val="23"/>
                <w:szCs w:val="23"/>
                <w:lang w:eastAsia="en-IN"/>
              </w:rPr>
              <w:t>3</w:t>
            </w:r>
          </w:p>
        </w:tc>
        <w:tc>
          <w:tcPr>
            <w:tcW w:w="2715" w:type="dxa"/>
            <w:tcBorders>
              <w:top w:val="nil"/>
              <w:left w:val="nil"/>
              <w:bottom w:val="single" w:sz="6" w:space="0" w:color="E9E9E9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A5020" w:rsidRPr="005A5020" w:rsidRDefault="005A5020" w:rsidP="005A502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3"/>
                <w:szCs w:val="23"/>
                <w:lang w:eastAsia="en-IN"/>
              </w:rPr>
            </w:pPr>
            <w:r w:rsidRPr="005A5020">
              <w:rPr>
                <w:rFonts w:ascii="inherit" w:eastAsia="Times New Roman" w:hAnsi="inherit" w:cs="Times New Roman"/>
                <w:sz w:val="23"/>
                <w:szCs w:val="23"/>
                <w:lang w:eastAsia="en-IN"/>
              </w:rPr>
              <w:t>Lead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6" w:space="0" w:color="E9E9E9"/>
              <w:right w:val="nil"/>
            </w:tcBorders>
            <w:tcMar>
              <w:top w:w="150" w:type="dxa"/>
              <w:left w:w="150" w:type="dxa"/>
              <w:bottom w:w="150" w:type="dxa"/>
              <w:right w:w="0" w:type="dxa"/>
            </w:tcMar>
            <w:hideMark/>
          </w:tcPr>
          <w:p w:rsidR="005A5020" w:rsidRPr="005A5020" w:rsidRDefault="005A5020" w:rsidP="005A502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3"/>
                <w:szCs w:val="23"/>
                <w:lang w:eastAsia="en-IN"/>
              </w:rPr>
            </w:pPr>
            <w:r w:rsidRPr="005A5020">
              <w:rPr>
                <w:rFonts w:ascii="inherit" w:eastAsia="Times New Roman" w:hAnsi="inherit" w:cs="Times New Roman"/>
                <w:sz w:val="23"/>
                <w:szCs w:val="23"/>
                <w:lang w:eastAsia="en-IN"/>
              </w:rPr>
              <w:t>2016-06-11 00:00:00</w:t>
            </w:r>
          </w:p>
        </w:tc>
      </w:tr>
    </w:tbl>
    <w:p w:rsidR="005A5020" w:rsidRDefault="005A5020" w:rsidP="005A5020">
      <w:pPr>
        <w:shd w:val="clear" w:color="auto" w:fill="FFFFFF"/>
        <w:spacing w:after="300" w:line="240" w:lineRule="auto"/>
        <w:textAlignment w:val="baseline"/>
        <w:outlineLvl w:val="3"/>
        <w:rPr>
          <w:rFonts w:ascii="inherit" w:eastAsia="Times New Roman" w:hAnsi="inherit" w:cs="Arial"/>
          <w:color w:val="4D4D4D"/>
          <w:spacing w:val="3"/>
          <w:sz w:val="23"/>
          <w:szCs w:val="23"/>
          <w:lang w:eastAsia="en-IN"/>
        </w:rPr>
      </w:pPr>
    </w:p>
    <w:p w:rsidR="005A5020" w:rsidRPr="005A5020" w:rsidRDefault="005A5020" w:rsidP="005A5020">
      <w:pPr>
        <w:shd w:val="clear" w:color="auto" w:fill="FFFFFF"/>
        <w:spacing w:after="300" w:line="240" w:lineRule="auto"/>
        <w:textAlignment w:val="baseline"/>
        <w:outlineLvl w:val="3"/>
        <w:rPr>
          <w:ins w:id="6" w:author="Unknown"/>
          <w:rFonts w:ascii="inherit" w:eastAsia="Times New Roman" w:hAnsi="inherit" w:cs="Arial"/>
          <w:b/>
          <w:bCs/>
          <w:color w:val="444444"/>
          <w:spacing w:val="3"/>
          <w:sz w:val="26"/>
          <w:szCs w:val="26"/>
          <w:lang w:eastAsia="en-IN"/>
        </w:rPr>
      </w:pPr>
      <w:proofErr w:type="gramStart"/>
      <w:ins w:id="7" w:author="Unknown">
        <w:r w:rsidRPr="005A5020">
          <w:rPr>
            <w:rFonts w:ascii="inherit" w:eastAsia="Times New Roman" w:hAnsi="inherit" w:cs="Arial"/>
            <w:b/>
            <w:bCs/>
            <w:color w:val="444444"/>
            <w:spacing w:val="3"/>
            <w:sz w:val="26"/>
            <w:szCs w:val="26"/>
            <w:lang w:eastAsia="en-IN"/>
          </w:rPr>
          <w:t>SQL Script to Seed Sample Data.</w:t>
        </w:r>
        <w:proofErr w:type="gramEnd"/>
      </w:ins>
    </w:p>
    <w:p w:rsidR="005A5020" w:rsidRPr="005A5020" w:rsidRDefault="005A5020" w:rsidP="005A50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ins w:id="8" w:author="Unknown"/>
          <w:rFonts w:ascii="Courier New" w:eastAsia="Times New Roman" w:hAnsi="Courier New" w:cs="Courier New"/>
          <w:color w:val="4D4D4D"/>
          <w:spacing w:val="3"/>
          <w:sz w:val="24"/>
          <w:szCs w:val="24"/>
          <w:lang w:eastAsia="en-IN"/>
        </w:rPr>
      </w:pPr>
      <w:ins w:id="9" w:author="Unknown"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>CREATE DATABASE ORG;</w:t>
        </w:r>
      </w:ins>
    </w:p>
    <w:p w:rsidR="005A5020" w:rsidRPr="005A5020" w:rsidRDefault="005A5020" w:rsidP="005A50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ins w:id="10" w:author="Unknown"/>
          <w:rFonts w:ascii="Courier New" w:eastAsia="Times New Roman" w:hAnsi="Courier New" w:cs="Courier New"/>
          <w:color w:val="4D4D4D"/>
          <w:spacing w:val="3"/>
          <w:sz w:val="24"/>
          <w:szCs w:val="24"/>
          <w:lang w:eastAsia="en-IN"/>
        </w:rPr>
      </w:pPr>
      <w:ins w:id="11" w:author="Unknown"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>SHOW DATABASES;</w:t>
        </w:r>
      </w:ins>
    </w:p>
    <w:p w:rsidR="005A5020" w:rsidRPr="005A5020" w:rsidRDefault="005A5020" w:rsidP="005A50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ins w:id="12" w:author="Unknown"/>
          <w:rFonts w:ascii="Courier New" w:eastAsia="Times New Roman" w:hAnsi="Courier New" w:cs="Courier New"/>
          <w:color w:val="4D4D4D"/>
          <w:spacing w:val="3"/>
          <w:sz w:val="24"/>
          <w:szCs w:val="24"/>
          <w:lang w:eastAsia="en-IN"/>
        </w:rPr>
      </w:pPr>
      <w:ins w:id="13" w:author="Unknown"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>USE ORG;</w:t>
        </w:r>
      </w:ins>
    </w:p>
    <w:p w:rsidR="005A5020" w:rsidRPr="005A5020" w:rsidRDefault="005A5020" w:rsidP="005A50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ins w:id="14" w:author="Unknown"/>
          <w:rFonts w:ascii="Courier New" w:eastAsia="Times New Roman" w:hAnsi="Courier New" w:cs="Courier New"/>
          <w:color w:val="4D4D4D"/>
          <w:spacing w:val="3"/>
          <w:sz w:val="24"/>
          <w:szCs w:val="24"/>
          <w:lang w:eastAsia="en-IN"/>
        </w:rPr>
      </w:pPr>
    </w:p>
    <w:p w:rsidR="005A5020" w:rsidRPr="005A5020" w:rsidRDefault="005A5020" w:rsidP="005A50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ins w:id="15" w:author="Unknown"/>
          <w:rFonts w:ascii="Courier New" w:eastAsia="Times New Roman" w:hAnsi="Courier New" w:cs="Courier New"/>
          <w:color w:val="4D4D4D"/>
          <w:spacing w:val="3"/>
          <w:sz w:val="24"/>
          <w:szCs w:val="24"/>
          <w:lang w:eastAsia="en-IN"/>
        </w:rPr>
      </w:pPr>
      <w:ins w:id="16" w:author="Unknown"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>CREATE TABLE Worker (</w:t>
        </w:r>
      </w:ins>
    </w:p>
    <w:p w:rsidR="005A5020" w:rsidRPr="005A5020" w:rsidRDefault="005A5020" w:rsidP="005A50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ins w:id="17" w:author="Unknown"/>
          <w:rFonts w:ascii="Courier New" w:eastAsia="Times New Roman" w:hAnsi="Courier New" w:cs="Courier New"/>
          <w:color w:val="4D4D4D"/>
          <w:spacing w:val="3"/>
          <w:sz w:val="24"/>
          <w:szCs w:val="24"/>
          <w:lang w:eastAsia="en-IN"/>
        </w:rPr>
      </w:pPr>
      <w:ins w:id="18" w:author="Unknown"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ab/>
          <w:t>WORKER_ID INT NOT NULL PRIMARY KEY AUTO_INCREMENT,</w:t>
        </w:r>
      </w:ins>
    </w:p>
    <w:p w:rsidR="005A5020" w:rsidRPr="005A5020" w:rsidRDefault="005A5020" w:rsidP="005A50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ins w:id="19" w:author="Unknown"/>
          <w:rFonts w:ascii="Courier New" w:eastAsia="Times New Roman" w:hAnsi="Courier New" w:cs="Courier New"/>
          <w:color w:val="4D4D4D"/>
          <w:spacing w:val="3"/>
          <w:sz w:val="24"/>
          <w:szCs w:val="24"/>
          <w:lang w:eastAsia="en-IN"/>
        </w:rPr>
      </w:pPr>
      <w:ins w:id="20" w:author="Unknown"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ab/>
          <w:t xml:space="preserve">FIRST_NAME </w:t>
        </w:r>
        <w:proofErr w:type="gramStart"/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>CHAR(</w:t>
        </w:r>
        <w:proofErr w:type="gramEnd"/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>25),</w:t>
        </w:r>
      </w:ins>
    </w:p>
    <w:p w:rsidR="005A5020" w:rsidRPr="005A5020" w:rsidRDefault="005A5020" w:rsidP="005A50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ins w:id="21" w:author="Unknown"/>
          <w:rFonts w:ascii="Courier New" w:eastAsia="Times New Roman" w:hAnsi="Courier New" w:cs="Courier New"/>
          <w:color w:val="4D4D4D"/>
          <w:spacing w:val="3"/>
          <w:sz w:val="24"/>
          <w:szCs w:val="24"/>
          <w:lang w:eastAsia="en-IN"/>
        </w:rPr>
      </w:pPr>
      <w:ins w:id="22" w:author="Unknown"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ab/>
          <w:t xml:space="preserve">LAST_NAME </w:t>
        </w:r>
        <w:proofErr w:type="gramStart"/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>CHAR(</w:t>
        </w:r>
        <w:proofErr w:type="gramEnd"/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>25),</w:t>
        </w:r>
      </w:ins>
    </w:p>
    <w:p w:rsidR="005A5020" w:rsidRPr="005A5020" w:rsidRDefault="005A5020" w:rsidP="005A50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ins w:id="23" w:author="Unknown"/>
          <w:rFonts w:ascii="Courier New" w:eastAsia="Times New Roman" w:hAnsi="Courier New" w:cs="Courier New"/>
          <w:color w:val="4D4D4D"/>
          <w:spacing w:val="3"/>
          <w:sz w:val="24"/>
          <w:szCs w:val="24"/>
          <w:lang w:eastAsia="en-IN"/>
        </w:rPr>
      </w:pPr>
      <w:ins w:id="24" w:author="Unknown"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ab/>
          <w:t xml:space="preserve">SALARY </w:t>
        </w:r>
        <w:proofErr w:type="gramStart"/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>INT(</w:t>
        </w:r>
        <w:proofErr w:type="gramEnd"/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>15),</w:t>
        </w:r>
      </w:ins>
    </w:p>
    <w:p w:rsidR="005A5020" w:rsidRPr="005A5020" w:rsidRDefault="005A5020" w:rsidP="005A50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ins w:id="25" w:author="Unknown"/>
          <w:rFonts w:ascii="Courier New" w:eastAsia="Times New Roman" w:hAnsi="Courier New" w:cs="Courier New"/>
          <w:color w:val="4D4D4D"/>
          <w:spacing w:val="3"/>
          <w:sz w:val="24"/>
          <w:szCs w:val="24"/>
          <w:lang w:eastAsia="en-IN"/>
        </w:rPr>
      </w:pPr>
      <w:ins w:id="26" w:author="Unknown"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ab/>
          <w:t>JOINING_DATE DATETIME,</w:t>
        </w:r>
      </w:ins>
    </w:p>
    <w:p w:rsidR="005A5020" w:rsidRPr="005A5020" w:rsidRDefault="005A5020" w:rsidP="005A50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ins w:id="27" w:author="Unknown"/>
          <w:rFonts w:ascii="Courier New" w:eastAsia="Times New Roman" w:hAnsi="Courier New" w:cs="Courier New"/>
          <w:color w:val="4D4D4D"/>
          <w:spacing w:val="3"/>
          <w:sz w:val="24"/>
          <w:szCs w:val="24"/>
          <w:lang w:eastAsia="en-IN"/>
        </w:rPr>
      </w:pPr>
      <w:ins w:id="28" w:author="Unknown"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ab/>
          <w:t xml:space="preserve">DEPARTMENT </w:t>
        </w:r>
        <w:proofErr w:type="gramStart"/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>CHAR(</w:t>
        </w:r>
        <w:proofErr w:type="gramEnd"/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>25)</w:t>
        </w:r>
      </w:ins>
    </w:p>
    <w:p w:rsidR="005A5020" w:rsidRPr="005A5020" w:rsidRDefault="005A5020" w:rsidP="005A50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ins w:id="29" w:author="Unknown"/>
          <w:rFonts w:ascii="Courier New" w:eastAsia="Times New Roman" w:hAnsi="Courier New" w:cs="Courier New"/>
          <w:color w:val="4D4D4D"/>
          <w:spacing w:val="3"/>
          <w:sz w:val="24"/>
          <w:szCs w:val="24"/>
          <w:lang w:eastAsia="en-IN"/>
        </w:rPr>
      </w:pPr>
      <w:ins w:id="30" w:author="Unknown"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>);</w:t>
        </w:r>
      </w:ins>
    </w:p>
    <w:p w:rsidR="005A5020" w:rsidRPr="005A5020" w:rsidRDefault="005A5020" w:rsidP="005A50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ins w:id="31" w:author="Unknown"/>
          <w:rFonts w:ascii="Courier New" w:eastAsia="Times New Roman" w:hAnsi="Courier New" w:cs="Courier New"/>
          <w:color w:val="4D4D4D"/>
          <w:spacing w:val="3"/>
          <w:sz w:val="24"/>
          <w:szCs w:val="24"/>
          <w:lang w:eastAsia="en-IN"/>
        </w:rPr>
      </w:pPr>
    </w:p>
    <w:p w:rsidR="005A5020" w:rsidRPr="005A5020" w:rsidRDefault="005A5020" w:rsidP="005A50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ins w:id="32" w:author="Unknown"/>
          <w:rFonts w:ascii="Courier New" w:eastAsia="Times New Roman" w:hAnsi="Courier New" w:cs="Courier New"/>
          <w:color w:val="4D4D4D"/>
          <w:spacing w:val="3"/>
          <w:sz w:val="24"/>
          <w:szCs w:val="24"/>
          <w:lang w:eastAsia="en-IN"/>
        </w:rPr>
      </w:pPr>
      <w:ins w:id="33" w:author="Unknown"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 xml:space="preserve">INSERT INTO Worker </w:t>
        </w:r>
      </w:ins>
    </w:p>
    <w:p w:rsidR="005A5020" w:rsidRPr="005A5020" w:rsidRDefault="005A5020" w:rsidP="005A50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ins w:id="34" w:author="Unknown"/>
          <w:rFonts w:ascii="Courier New" w:eastAsia="Times New Roman" w:hAnsi="Courier New" w:cs="Courier New"/>
          <w:color w:val="4D4D4D"/>
          <w:spacing w:val="3"/>
          <w:sz w:val="24"/>
          <w:szCs w:val="24"/>
          <w:lang w:eastAsia="en-IN"/>
        </w:rPr>
      </w:pPr>
      <w:ins w:id="35" w:author="Unknown"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ab/>
          <w:t>(WORKER_ID, FIRST_NAME, LAST_NAME, SALARY, JOINING_DATE, DEPARTMENT) VALUES</w:t>
        </w:r>
      </w:ins>
    </w:p>
    <w:p w:rsidR="005A5020" w:rsidRPr="005A5020" w:rsidRDefault="005A5020" w:rsidP="005A50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ins w:id="36" w:author="Unknown"/>
          <w:rFonts w:ascii="Courier New" w:eastAsia="Times New Roman" w:hAnsi="Courier New" w:cs="Courier New"/>
          <w:color w:val="4D4D4D"/>
          <w:spacing w:val="3"/>
          <w:sz w:val="24"/>
          <w:szCs w:val="24"/>
          <w:lang w:eastAsia="en-IN"/>
        </w:rPr>
      </w:pPr>
      <w:ins w:id="37" w:author="Unknown"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ab/>
        </w:r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ab/>
          <w:t>(001, 'Monika', '</w:t>
        </w:r>
        <w:proofErr w:type="spellStart"/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>Arora</w:t>
        </w:r>
        <w:proofErr w:type="spellEnd"/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>', 100000, '14-02-20 09.00.00', 'HR'),</w:t>
        </w:r>
      </w:ins>
    </w:p>
    <w:p w:rsidR="005A5020" w:rsidRPr="005A5020" w:rsidRDefault="005A5020" w:rsidP="005A50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ins w:id="38" w:author="Unknown"/>
          <w:rFonts w:ascii="Courier New" w:eastAsia="Times New Roman" w:hAnsi="Courier New" w:cs="Courier New"/>
          <w:color w:val="4D4D4D"/>
          <w:spacing w:val="3"/>
          <w:sz w:val="24"/>
          <w:szCs w:val="24"/>
          <w:lang w:eastAsia="en-IN"/>
        </w:rPr>
      </w:pPr>
      <w:ins w:id="39" w:author="Unknown"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lastRenderedPageBreak/>
          <w:tab/>
        </w:r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ab/>
          <w:t>(002, '</w:t>
        </w:r>
        <w:proofErr w:type="spellStart"/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>Niharika</w:t>
        </w:r>
        <w:proofErr w:type="spellEnd"/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>', '</w:t>
        </w:r>
        <w:proofErr w:type="spellStart"/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>Verma</w:t>
        </w:r>
        <w:proofErr w:type="spellEnd"/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>', 80000, '14-06-11 09.00.00', 'Admin'),</w:t>
        </w:r>
      </w:ins>
    </w:p>
    <w:p w:rsidR="005A5020" w:rsidRPr="005A5020" w:rsidRDefault="005A5020" w:rsidP="005A50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ins w:id="40" w:author="Unknown"/>
          <w:rFonts w:ascii="Courier New" w:eastAsia="Times New Roman" w:hAnsi="Courier New" w:cs="Courier New"/>
          <w:color w:val="4D4D4D"/>
          <w:spacing w:val="3"/>
          <w:sz w:val="24"/>
          <w:szCs w:val="24"/>
          <w:lang w:eastAsia="en-IN"/>
        </w:rPr>
      </w:pPr>
      <w:ins w:id="41" w:author="Unknown"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ab/>
        </w:r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ab/>
          <w:t>(003, 'Vishal', '</w:t>
        </w:r>
        <w:proofErr w:type="spellStart"/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>Singhal</w:t>
        </w:r>
        <w:proofErr w:type="spellEnd"/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>', 300000, '14-02-20 09.00.00', 'HR'),</w:t>
        </w:r>
      </w:ins>
    </w:p>
    <w:p w:rsidR="005A5020" w:rsidRPr="005A5020" w:rsidRDefault="005A5020" w:rsidP="005A50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ins w:id="42" w:author="Unknown"/>
          <w:rFonts w:ascii="Courier New" w:eastAsia="Times New Roman" w:hAnsi="Courier New" w:cs="Courier New"/>
          <w:color w:val="4D4D4D"/>
          <w:spacing w:val="3"/>
          <w:sz w:val="24"/>
          <w:szCs w:val="24"/>
          <w:lang w:eastAsia="en-IN"/>
        </w:rPr>
      </w:pPr>
      <w:ins w:id="43" w:author="Unknown"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ab/>
        </w:r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ab/>
          <w:t>(004, 'Amitabh', 'Singh', 500000, '14-02-20 09.00.00', 'Admin'),</w:t>
        </w:r>
      </w:ins>
    </w:p>
    <w:p w:rsidR="005A5020" w:rsidRPr="005A5020" w:rsidRDefault="005A5020" w:rsidP="005A50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ins w:id="44" w:author="Unknown"/>
          <w:rFonts w:ascii="Courier New" w:eastAsia="Times New Roman" w:hAnsi="Courier New" w:cs="Courier New"/>
          <w:color w:val="4D4D4D"/>
          <w:spacing w:val="3"/>
          <w:sz w:val="24"/>
          <w:szCs w:val="24"/>
          <w:lang w:eastAsia="en-IN"/>
        </w:rPr>
      </w:pPr>
      <w:ins w:id="45" w:author="Unknown"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ab/>
        </w:r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ab/>
          <w:t>(005, '</w:t>
        </w:r>
        <w:proofErr w:type="spellStart"/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>Vivek</w:t>
        </w:r>
        <w:proofErr w:type="spellEnd"/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>', '</w:t>
        </w:r>
        <w:proofErr w:type="spellStart"/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>Bhati</w:t>
        </w:r>
        <w:proofErr w:type="spellEnd"/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>', 500000, '14-06-11 09.00.00', 'Admin'),</w:t>
        </w:r>
      </w:ins>
    </w:p>
    <w:p w:rsidR="005A5020" w:rsidRPr="005A5020" w:rsidRDefault="005A5020" w:rsidP="005A50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ins w:id="46" w:author="Unknown"/>
          <w:rFonts w:ascii="Courier New" w:eastAsia="Times New Roman" w:hAnsi="Courier New" w:cs="Courier New"/>
          <w:color w:val="4D4D4D"/>
          <w:spacing w:val="3"/>
          <w:sz w:val="24"/>
          <w:szCs w:val="24"/>
          <w:lang w:eastAsia="en-IN"/>
        </w:rPr>
      </w:pPr>
      <w:ins w:id="47" w:author="Unknown"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ab/>
        </w:r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ab/>
          <w:t>(006, '</w:t>
        </w:r>
        <w:proofErr w:type="spellStart"/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>Vipul</w:t>
        </w:r>
        <w:proofErr w:type="spellEnd"/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>', '</w:t>
        </w:r>
        <w:proofErr w:type="spellStart"/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>Diwan</w:t>
        </w:r>
        <w:proofErr w:type="spellEnd"/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>', 200000, '14-06-11 09.00.00', 'Account'),</w:t>
        </w:r>
      </w:ins>
    </w:p>
    <w:p w:rsidR="005A5020" w:rsidRPr="005A5020" w:rsidRDefault="005A5020" w:rsidP="005A50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ins w:id="48" w:author="Unknown"/>
          <w:rFonts w:ascii="Courier New" w:eastAsia="Times New Roman" w:hAnsi="Courier New" w:cs="Courier New"/>
          <w:color w:val="4D4D4D"/>
          <w:spacing w:val="3"/>
          <w:sz w:val="24"/>
          <w:szCs w:val="24"/>
          <w:lang w:eastAsia="en-IN"/>
        </w:rPr>
      </w:pPr>
      <w:ins w:id="49" w:author="Unknown"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ab/>
        </w:r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ab/>
          <w:t>(007, '</w:t>
        </w:r>
        <w:proofErr w:type="spellStart"/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>Satish</w:t>
        </w:r>
        <w:proofErr w:type="spellEnd"/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>', 'Kumar', 75000, '14-01-20 09.00.00', 'Account'),</w:t>
        </w:r>
      </w:ins>
    </w:p>
    <w:p w:rsidR="005A5020" w:rsidRPr="005A5020" w:rsidRDefault="005A5020" w:rsidP="005A50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ins w:id="50" w:author="Unknown"/>
          <w:rFonts w:ascii="Courier New" w:eastAsia="Times New Roman" w:hAnsi="Courier New" w:cs="Courier New"/>
          <w:color w:val="4D4D4D"/>
          <w:spacing w:val="3"/>
          <w:sz w:val="24"/>
          <w:szCs w:val="24"/>
          <w:lang w:eastAsia="en-IN"/>
        </w:rPr>
      </w:pPr>
      <w:ins w:id="51" w:author="Unknown"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ab/>
        </w:r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ab/>
          <w:t>(008, '</w:t>
        </w:r>
        <w:proofErr w:type="spellStart"/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>Geetika</w:t>
        </w:r>
        <w:proofErr w:type="spellEnd"/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>', '</w:t>
        </w:r>
        <w:proofErr w:type="spellStart"/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>Chauhan</w:t>
        </w:r>
        <w:proofErr w:type="spellEnd"/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>', 90000, '14-04-11 09.00.00', 'Admin');</w:t>
        </w:r>
      </w:ins>
    </w:p>
    <w:p w:rsidR="005A5020" w:rsidRPr="005A5020" w:rsidRDefault="005A5020" w:rsidP="005A50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ins w:id="52" w:author="Unknown"/>
          <w:rFonts w:ascii="Courier New" w:eastAsia="Times New Roman" w:hAnsi="Courier New" w:cs="Courier New"/>
          <w:color w:val="4D4D4D"/>
          <w:spacing w:val="3"/>
          <w:sz w:val="24"/>
          <w:szCs w:val="24"/>
          <w:lang w:eastAsia="en-IN"/>
        </w:rPr>
      </w:pPr>
    </w:p>
    <w:p w:rsidR="005A5020" w:rsidRPr="005A5020" w:rsidRDefault="005A5020" w:rsidP="005A50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ins w:id="53" w:author="Unknown"/>
          <w:rFonts w:ascii="Courier New" w:eastAsia="Times New Roman" w:hAnsi="Courier New" w:cs="Courier New"/>
          <w:color w:val="4D4D4D"/>
          <w:spacing w:val="3"/>
          <w:sz w:val="24"/>
          <w:szCs w:val="24"/>
          <w:lang w:eastAsia="en-IN"/>
        </w:rPr>
      </w:pPr>
      <w:ins w:id="54" w:author="Unknown"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>CREATE TABLE Bonus (</w:t>
        </w:r>
      </w:ins>
    </w:p>
    <w:p w:rsidR="005A5020" w:rsidRPr="005A5020" w:rsidRDefault="005A5020" w:rsidP="005A50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ins w:id="55" w:author="Unknown"/>
          <w:rFonts w:ascii="Courier New" w:eastAsia="Times New Roman" w:hAnsi="Courier New" w:cs="Courier New"/>
          <w:color w:val="4D4D4D"/>
          <w:spacing w:val="3"/>
          <w:sz w:val="24"/>
          <w:szCs w:val="24"/>
          <w:lang w:eastAsia="en-IN"/>
        </w:rPr>
      </w:pPr>
      <w:ins w:id="56" w:author="Unknown"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ab/>
          <w:t>WORKER_REF_ID INT,</w:t>
        </w:r>
      </w:ins>
    </w:p>
    <w:p w:rsidR="005A5020" w:rsidRPr="005A5020" w:rsidRDefault="005A5020" w:rsidP="005A50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ins w:id="57" w:author="Unknown"/>
          <w:rFonts w:ascii="Courier New" w:eastAsia="Times New Roman" w:hAnsi="Courier New" w:cs="Courier New"/>
          <w:color w:val="4D4D4D"/>
          <w:spacing w:val="3"/>
          <w:sz w:val="24"/>
          <w:szCs w:val="24"/>
          <w:lang w:eastAsia="en-IN"/>
        </w:rPr>
      </w:pPr>
      <w:ins w:id="58" w:author="Unknown"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ab/>
          <w:t xml:space="preserve">BONUS_AMOUNT </w:t>
        </w:r>
        <w:proofErr w:type="gramStart"/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>INT(</w:t>
        </w:r>
        <w:proofErr w:type="gramEnd"/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>10),</w:t>
        </w:r>
      </w:ins>
    </w:p>
    <w:p w:rsidR="005A5020" w:rsidRPr="005A5020" w:rsidRDefault="005A5020" w:rsidP="005A50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ins w:id="59" w:author="Unknown"/>
          <w:rFonts w:ascii="Courier New" w:eastAsia="Times New Roman" w:hAnsi="Courier New" w:cs="Courier New"/>
          <w:color w:val="4D4D4D"/>
          <w:spacing w:val="3"/>
          <w:sz w:val="24"/>
          <w:szCs w:val="24"/>
          <w:lang w:eastAsia="en-IN"/>
        </w:rPr>
      </w:pPr>
      <w:ins w:id="60" w:author="Unknown"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ab/>
          <w:t>BONUS_DATE DATETIME,</w:t>
        </w:r>
      </w:ins>
    </w:p>
    <w:p w:rsidR="005A5020" w:rsidRPr="005A5020" w:rsidRDefault="005A5020" w:rsidP="005A50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ins w:id="61" w:author="Unknown"/>
          <w:rFonts w:ascii="Courier New" w:eastAsia="Times New Roman" w:hAnsi="Courier New" w:cs="Courier New"/>
          <w:color w:val="4D4D4D"/>
          <w:spacing w:val="3"/>
          <w:sz w:val="24"/>
          <w:szCs w:val="24"/>
          <w:lang w:eastAsia="en-IN"/>
        </w:rPr>
      </w:pPr>
      <w:ins w:id="62" w:author="Unknown"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ab/>
          <w:t>FOREIGN KEY (WORKER_REF_ID)</w:t>
        </w:r>
      </w:ins>
    </w:p>
    <w:p w:rsidR="005A5020" w:rsidRPr="005A5020" w:rsidRDefault="005A5020" w:rsidP="005A50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ins w:id="63" w:author="Unknown"/>
          <w:rFonts w:ascii="Courier New" w:eastAsia="Times New Roman" w:hAnsi="Courier New" w:cs="Courier New"/>
          <w:color w:val="4D4D4D"/>
          <w:spacing w:val="3"/>
          <w:sz w:val="24"/>
          <w:szCs w:val="24"/>
          <w:lang w:eastAsia="en-IN"/>
        </w:rPr>
      </w:pPr>
      <w:ins w:id="64" w:author="Unknown"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ab/>
        </w:r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ab/>
          <w:t xml:space="preserve">REFERENCES </w:t>
        </w:r>
        <w:proofErr w:type="gramStart"/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>Worker(</w:t>
        </w:r>
        <w:proofErr w:type="gramEnd"/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>WORKER_ID)</w:t>
        </w:r>
      </w:ins>
    </w:p>
    <w:p w:rsidR="005A5020" w:rsidRPr="005A5020" w:rsidRDefault="005A5020" w:rsidP="005A50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ins w:id="65" w:author="Unknown"/>
          <w:rFonts w:ascii="Courier New" w:eastAsia="Times New Roman" w:hAnsi="Courier New" w:cs="Courier New"/>
          <w:color w:val="4D4D4D"/>
          <w:spacing w:val="3"/>
          <w:sz w:val="24"/>
          <w:szCs w:val="24"/>
          <w:lang w:eastAsia="en-IN"/>
        </w:rPr>
      </w:pPr>
      <w:ins w:id="66" w:author="Unknown"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 xml:space="preserve">        ON DELETE CASCADE</w:t>
        </w:r>
      </w:ins>
    </w:p>
    <w:p w:rsidR="005A5020" w:rsidRPr="005A5020" w:rsidRDefault="005A5020" w:rsidP="005A50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ins w:id="67" w:author="Unknown"/>
          <w:rFonts w:ascii="Courier New" w:eastAsia="Times New Roman" w:hAnsi="Courier New" w:cs="Courier New"/>
          <w:color w:val="4D4D4D"/>
          <w:spacing w:val="3"/>
          <w:sz w:val="24"/>
          <w:szCs w:val="24"/>
          <w:lang w:eastAsia="en-IN"/>
        </w:rPr>
      </w:pPr>
      <w:ins w:id="68" w:author="Unknown"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>);</w:t>
        </w:r>
      </w:ins>
    </w:p>
    <w:p w:rsidR="005A5020" w:rsidRPr="005A5020" w:rsidRDefault="005A5020" w:rsidP="005A50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ins w:id="69" w:author="Unknown"/>
          <w:rFonts w:ascii="Courier New" w:eastAsia="Times New Roman" w:hAnsi="Courier New" w:cs="Courier New"/>
          <w:color w:val="4D4D4D"/>
          <w:spacing w:val="3"/>
          <w:sz w:val="24"/>
          <w:szCs w:val="24"/>
          <w:lang w:eastAsia="en-IN"/>
        </w:rPr>
      </w:pPr>
    </w:p>
    <w:p w:rsidR="005A5020" w:rsidRPr="005A5020" w:rsidRDefault="005A5020" w:rsidP="005A50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ins w:id="70" w:author="Unknown"/>
          <w:rFonts w:ascii="Courier New" w:eastAsia="Times New Roman" w:hAnsi="Courier New" w:cs="Courier New"/>
          <w:color w:val="4D4D4D"/>
          <w:spacing w:val="3"/>
          <w:sz w:val="24"/>
          <w:szCs w:val="24"/>
          <w:lang w:eastAsia="en-IN"/>
        </w:rPr>
      </w:pPr>
      <w:ins w:id="71" w:author="Unknown"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 xml:space="preserve">INSERT INTO Bonus </w:t>
        </w:r>
      </w:ins>
    </w:p>
    <w:p w:rsidR="005A5020" w:rsidRPr="005A5020" w:rsidRDefault="005A5020" w:rsidP="005A50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ins w:id="72" w:author="Unknown"/>
          <w:rFonts w:ascii="Courier New" w:eastAsia="Times New Roman" w:hAnsi="Courier New" w:cs="Courier New"/>
          <w:color w:val="4D4D4D"/>
          <w:spacing w:val="3"/>
          <w:sz w:val="24"/>
          <w:szCs w:val="24"/>
          <w:lang w:eastAsia="en-IN"/>
        </w:rPr>
      </w:pPr>
      <w:ins w:id="73" w:author="Unknown"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ab/>
          <w:t>(WORKER_REF_ID, BONUS_AMOUNT, BONUS_DATE) VALUES</w:t>
        </w:r>
      </w:ins>
    </w:p>
    <w:p w:rsidR="005A5020" w:rsidRPr="005A5020" w:rsidRDefault="005A5020" w:rsidP="005A50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ins w:id="74" w:author="Unknown"/>
          <w:rFonts w:ascii="Courier New" w:eastAsia="Times New Roman" w:hAnsi="Courier New" w:cs="Courier New"/>
          <w:color w:val="4D4D4D"/>
          <w:spacing w:val="3"/>
          <w:sz w:val="24"/>
          <w:szCs w:val="24"/>
          <w:lang w:eastAsia="en-IN"/>
        </w:rPr>
      </w:pPr>
      <w:ins w:id="75" w:author="Unknown"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ab/>
        </w:r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ab/>
          <w:t>(001, 5000, '16-02-20'),</w:t>
        </w:r>
      </w:ins>
    </w:p>
    <w:p w:rsidR="005A5020" w:rsidRPr="005A5020" w:rsidRDefault="005A5020" w:rsidP="005A50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ins w:id="76" w:author="Unknown"/>
          <w:rFonts w:ascii="Courier New" w:eastAsia="Times New Roman" w:hAnsi="Courier New" w:cs="Courier New"/>
          <w:color w:val="4D4D4D"/>
          <w:spacing w:val="3"/>
          <w:sz w:val="24"/>
          <w:szCs w:val="24"/>
          <w:lang w:eastAsia="en-IN"/>
        </w:rPr>
      </w:pPr>
      <w:ins w:id="77" w:author="Unknown"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ab/>
        </w:r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ab/>
          <w:t>(002, 3000, '16-06-11'),</w:t>
        </w:r>
      </w:ins>
    </w:p>
    <w:p w:rsidR="005A5020" w:rsidRPr="005A5020" w:rsidRDefault="005A5020" w:rsidP="005A50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ins w:id="78" w:author="Unknown"/>
          <w:rFonts w:ascii="Courier New" w:eastAsia="Times New Roman" w:hAnsi="Courier New" w:cs="Courier New"/>
          <w:color w:val="4D4D4D"/>
          <w:spacing w:val="3"/>
          <w:sz w:val="24"/>
          <w:szCs w:val="24"/>
          <w:lang w:eastAsia="en-IN"/>
        </w:rPr>
      </w:pPr>
      <w:ins w:id="79" w:author="Unknown"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lastRenderedPageBreak/>
          <w:tab/>
        </w:r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ab/>
          <w:t>(003, 4000, '16-02-20'),</w:t>
        </w:r>
      </w:ins>
    </w:p>
    <w:p w:rsidR="005A5020" w:rsidRPr="005A5020" w:rsidRDefault="005A5020" w:rsidP="005A50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ins w:id="80" w:author="Unknown"/>
          <w:rFonts w:ascii="Courier New" w:eastAsia="Times New Roman" w:hAnsi="Courier New" w:cs="Courier New"/>
          <w:color w:val="4D4D4D"/>
          <w:spacing w:val="3"/>
          <w:sz w:val="24"/>
          <w:szCs w:val="24"/>
          <w:lang w:eastAsia="en-IN"/>
        </w:rPr>
      </w:pPr>
      <w:ins w:id="81" w:author="Unknown"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ab/>
        </w:r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ab/>
          <w:t>(001, 4500, '16-02-20'),</w:t>
        </w:r>
      </w:ins>
    </w:p>
    <w:p w:rsidR="005A5020" w:rsidRPr="005A5020" w:rsidRDefault="005A5020" w:rsidP="005A50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ins w:id="82" w:author="Unknown"/>
          <w:rFonts w:ascii="Courier New" w:eastAsia="Times New Roman" w:hAnsi="Courier New" w:cs="Courier New"/>
          <w:color w:val="4D4D4D"/>
          <w:spacing w:val="3"/>
          <w:sz w:val="24"/>
          <w:szCs w:val="24"/>
          <w:lang w:eastAsia="en-IN"/>
        </w:rPr>
      </w:pPr>
      <w:ins w:id="83" w:author="Unknown"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ab/>
        </w:r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ab/>
          <w:t>(002, 3500, '16-06-11');</w:t>
        </w:r>
      </w:ins>
    </w:p>
    <w:p w:rsidR="005A5020" w:rsidRPr="005A5020" w:rsidRDefault="005A5020" w:rsidP="005A50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ins w:id="84" w:author="Unknown"/>
          <w:rFonts w:ascii="Courier New" w:eastAsia="Times New Roman" w:hAnsi="Courier New" w:cs="Courier New"/>
          <w:color w:val="4D4D4D"/>
          <w:spacing w:val="3"/>
          <w:sz w:val="24"/>
          <w:szCs w:val="24"/>
          <w:lang w:eastAsia="en-IN"/>
        </w:rPr>
      </w:pPr>
      <w:ins w:id="85" w:author="Unknown"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>CREATE TABLE Title (</w:t>
        </w:r>
      </w:ins>
    </w:p>
    <w:p w:rsidR="005A5020" w:rsidRPr="005A5020" w:rsidRDefault="005A5020" w:rsidP="005A50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ins w:id="86" w:author="Unknown"/>
          <w:rFonts w:ascii="Courier New" w:eastAsia="Times New Roman" w:hAnsi="Courier New" w:cs="Courier New"/>
          <w:color w:val="4D4D4D"/>
          <w:spacing w:val="3"/>
          <w:sz w:val="24"/>
          <w:szCs w:val="24"/>
          <w:lang w:eastAsia="en-IN"/>
        </w:rPr>
      </w:pPr>
      <w:ins w:id="87" w:author="Unknown"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ab/>
          <w:t>WORKER_REF_ID INT,</w:t>
        </w:r>
      </w:ins>
    </w:p>
    <w:p w:rsidR="005A5020" w:rsidRPr="005A5020" w:rsidRDefault="005A5020" w:rsidP="005A50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ins w:id="88" w:author="Unknown"/>
          <w:rFonts w:ascii="Courier New" w:eastAsia="Times New Roman" w:hAnsi="Courier New" w:cs="Courier New"/>
          <w:color w:val="4D4D4D"/>
          <w:spacing w:val="3"/>
          <w:sz w:val="24"/>
          <w:szCs w:val="24"/>
          <w:lang w:eastAsia="en-IN"/>
        </w:rPr>
      </w:pPr>
      <w:ins w:id="89" w:author="Unknown"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ab/>
          <w:t xml:space="preserve">WORKER_TITLE </w:t>
        </w:r>
        <w:proofErr w:type="gramStart"/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>CHAR(</w:t>
        </w:r>
        <w:proofErr w:type="gramEnd"/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>25),</w:t>
        </w:r>
      </w:ins>
    </w:p>
    <w:p w:rsidR="005A5020" w:rsidRPr="005A5020" w:rsidRDefault="005A5020" w:rsidP="005A50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ins w:id="90" w:author="Unknown"/>
          <w:rFonts w:ascii="Courier New" w:eastAsia="Times New Roman" w:hAnsi="Courier New" w:cs="Courier New"/>
          <w:color w:val="4D4D4D"/>
          <w:spacing w:val="3"/>
          <w:sz w:val="24"/>
          <w:szCs w:val="24"/>
          <w:lang w:eastAsia="en-IN"/>
        </w:rPr>
      </w:pPr>
      <w:ins w:id="91" w:author="Unknown"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ab/>
          <w:t>AFFECTED_FROM DATETIME,</w:t>
        </w:r>
      </w:ins>
    </w:p>
    <w:p w:rsidR="005A5020" w:rsidRPr="005A5020" w:rsidRDefault="005A5020" w:rsidP="005A50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ins w:id="92" w:author="Unknown"/>
          <w:rFonts w:ascii="Courier New" w:eastAsia="Times New Roman" w:hAnsi="Courier New" w:cs="Courier New"/>
          <w:color w:val="4D4D4D"/>
          <w:spacing w:val="3"/>
          <w:sz w:val="24"/>
          <w:szCs w:val="24"/>
          <w:lang w:eastAsia="en-IN"/>
        </w:rPr>
      </w:pPr>
      <w:ins w:id="93" w:author="Unknown"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ab/>
          <w:t>FOREIGN KEY (WORKER_REF_ID)</w:t>
        </w:r>
      </w:ins>
    </w:p>
    <w:p w:rsidR="005A5020" w:rsidRPr="005A5020" w:rsidRDefault="005A5020" w:rsidP="005A50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ins w:id="94" w:author="Unknown"/>
          <w:rFonts w:ascii="Courier New" w:eastAsia="Times New Roman" w:hAnsi="Courier New" w:cs="Courier New"/>
          <w:color w:val="4D4D4D"/>
          <w:spacing w:val="3"/>
          <w:sz w:val="24"/>
          <w:szCs w:val="24"/>
          <w:lang w:eastAsia="en-IN"/>
        </w:rPr>
      </w:pPr>
      <w:ins w:id="95" w:author="Unknown"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ab/>
        </w:r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ab/>
          <w:t xml:space="preserve">REFERENCES </w:t>
        </w:r>
        <w:proofErr w:type="gramStart"/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>Worker(</w:t>
        </w:r>
        <w:proofErr w:type="gramEnd"/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>WORKER_ID)</w:t>
        </w:r>
      </w:ins>
    </w:p>
    <w:p w:rsidR="005A5020" w:rsidRPr="005A5020" w:rsidRDefault="005A5020" w:rsidP="005A50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ins w:id="96" w:author="Unknown"/>
          <w:rFonts w:ascii="Courier New" w:eastAsia="Times New Roman" w:hAnsi="Courier New" w:cs="Courier New"/>
          <w:color w:val="4D4D4D"/>
          <w:spacing w:val="3"/>
          <w:sz w:val="24"/>
          <w:szCs w:val="24"/>
          <w:lang w:eastAsia="en-IN"/>
        </w:rPr>
      </w:pPr>
      <w:ins w:id="97" w:author="Unknown"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 xml:space="preserve">        ON DELETE CASCADE</w:t>
        </w:r>
      </w:ins>
    </w:p>
    <w:p w:rsidR="005A5020" w:rsidRPr="005A5020" w:rsidRDefault="005A5020" w:rsidP="005A50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ins w:id="98" w:author="Unknown"/>
          <w:rFonts w:ascii="Courier New" w:eastAsia="Times New Roman" w:hAnsi="Courier New" w:cs="Courier New"/>
          <w:color w:val="4D4D4D"/>
          <w:spacing w:val="3"/>
          <w:sz w:val="24"/>
          <w:szCs w:val="24"/>
          <w:lang w:eastAsia="en-IN"/>
        </w:rPr>
      </w:pPr>
      <w:ins w:id="99" w:author="Unknown"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>);</w:t>
        </w:r>
      </w:ins>
    </w:p>
    <w:p w:rsidR="005A5020" w:rsidRPr="005A5020" w:rsidRDefault="005A5020" w:rsidP="005A50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ins w:id="100" w:author="Unknown"/>
          <w:rFonts w:ascii="Courier New" w:eastAsia="Times New Roman" w:hAnsi="Courier New" w:cs="Courier New"/>
          <w:color w:val="4D4D4D"/>
          <w:spacing w:val="3"/>
          <w:sz w:val="24"/>
          <w:szCs w:val="24"/>
          <w:lang w:eastAsia="en-IN"/>
        </w:rPr>
      </w:pPr>
    </w:p>
    <w:p w:rsidR="005A5020" w:rsidRPr="005A5020" w:rsidRDefault="005A5020" w:rsidP="005A50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ins w:id="101" w:author="Unknown"/>
          <w:rFonts w:ascii="Courier New" w:eastAsia="Times New Roman" w:hAnsi="Courier New" w:cs="Courier New"/>
          <w:color w:val="4D4D4D"/>
          <w:spacing w:val="3"/>
          <w:sz w:val="24"/>
          <w:szCs w:val="24"/>
          <w:lang w:eastAsia="en-IN"/>
        </w:rPr>
      </w:pPr>
      <w:ins w:id="102" w:author="Unknown"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 xml:space="preserve">INSERT INTO Title </w:t>
        </w:r>
      </w:ins>
    </w:p>
    <w:p w:rsidR="005A5020" w:rsidRPr="005A5020" w:rsidRDefault="005A5020" w:rsidP="005A50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ins w:id="103" w:author="Unknown"/>
          <w:rFonts w:ascii="Courier New" w:eastAsia="Times New Roman" w:hAnsi="Courier New" w:cs="Courier New"/>
          <w:color w:val="4D4D4D"/>
          <w:spacing w:val="3"/>
          <w:sz w:val="24"/>
          <w:szCs w:val="24"/>
          <w:lang w:eastAsia="en-IN"/>
        </w:rPr>
      </w:pPr>
      <w:ins w:id="104" w:author="Unknown"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ab/>
          <w:t>(WORKER_REF_ID, WORKER_TITLE, AFFECTED_FROM) VALUES</w:t>
        </w:r>
      </w:ins>
    </w:p>
    <w:p w:rsidR="005A5020" w:rsidRPr="005A5020" w:rsidRDefault="005A5020" w:rsidP="005A50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ins w:id="105" w:author="Unknown"/>
          <w:rFonts w:ascii="Courier New" w:eastAsia="Times New Roman" w:hAnsi="Courier New" w:cs="Courier New"/>
          <w:color w:val="4D4D4D"/>
          <w:spacing w:val="3"/>
          <w:sz w:val="24"/>
          <w:szCs w:val="24"/>
          <w:lang w:eastAsia="en-IN"/>
        </w:rPr>
      </w:pPr>
      <w:ins w:id="106" w:author="Unknown"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 xml:space="preserve"> (001, 'Manager', '2016-02-20 00:00:00'),</w:t>
        </w:r>
      </w:ins>
    </w:p>
    <w:p w:rsidR="005A5020" w:rsidRPr="005A5020" w:rsidRDefault="005A5020" w:rsidP="005A50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ins w:id="107" w:author="Unknown"/>
          <w:rFonts w:ascii="Courier New" w:eastAsia="Times New Roman" w:hAnsi="Courier New" w:cs="Courier New"/>
          <w:color w:val="4D4D4D"/>
          <w:spacing w:val="3"/>
          <w:sz w:val="24"/>
          <w:szCs w:val="24"/>
          <w:lang w:eastAsia="en-IN"/>
        </w:rPr>
      </w:pPr>
      <w:ins w:id="108" w:author="Unknown"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 xml:space="preserve"> (002, 'Executive', '2016-06-11 00:00:00'),</w:t>
        </w:r>
      </w:ins>
    </w:p>
    <w:p w:rsidR="005A5020" w:rsidRPr="005A5020" w:rsidRDefault="005A5020" w:rsidP="005A50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ins w:id="109" w:author="Unknown"/>
          <w:rFonts w:ascii="Courier New" w:eastAsia="Times New Roman" w:hAnsi="Courier New" w:cs="Courier New"/>
          <w:color w:val="4D4D4D"/>
          <w:spacing w:val="3"/>
          <w:sz w:val="24"/>
          <w:szCs w:val="24"/>
          <w:lang w:eastAsia="en-IN"/>
        </w:rPr>
      </w:pPr>
      <w:ins w:id="110" w:author="Unknown"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 xml:space="preserve"> (008, 'Executive', '2016-06-11 00:00:00'),</w:t>
        </w:r>
      </w:ins>
    </w:p>
    <w:p w:rsidR="005A5020" w:rsidRPr="005A5020" w:rsidRDefault="005A5020" w:rsidP="005A50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ins w:id="111" w:author="Unknown"/>
          <w:rFonts w:ascii="Courier New" w:eastAsia="Times New Roman" w:hAnsi="Courier New" w:cs="Courier New"/>
          <w:color w:val="4D4D4D"/>
          <w:spacing w:val="3"/>
          <w:sz w:val="24"/>
          <w:szCs w:val="24"/>
          <w:lang w:eastAsia="en-IN"/>
        </w:rPr>
      </w:pPr>
      <w:ins w:id="112" w:author="Unknown"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 xml:space="preserve"> (005, 'Manager', '2016-06-11 00:00:00'),</w:t>
        </w:r>
      </w:ins>
    </w:p>
    <w:p w:rsidR="005A5020" w:rsidRPr="005A5020" w:rsidRDefault="005A5020" w:rsidP="005A50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ins w:id="113" w:author="Unknown"/>
          <w:rFonts w:ascii="Courier New" w:eastAsia="Times New Roman" w:hAnsi="Courier New" w:cs="Courier New"/>
          <w:color w:val="4D4D4D"/>
          <w:spacing w:val="3"/>
          <w:sz w:val="24"/>
          <w:szCs w:val="24"/>
          <w:lang w:eastAsia="en-IN"/>
        </w:rPr>
      </w:pPr>
      <w:ins w:id="114" w:author="Unknown"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 xml:space="preserve"> (004, 'Asst. Manager', '2016-06-11 00:00:00'),</w:t>
        </w:r>
      </w:ins>
    </w:p>
    <w:p w:rsidR="005A5020" w:rsidRPr="005A5020" w:rsidRDefault="005A5020" w:rsidP="005A50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ins w:id="115" w:author="Unknown"/>
          <w:rFonts w:ascii="Courier New" w:eastAsia="Times New Roman" w:hAnsi="Courier New" w:cs="Courier New"/>
          <w:color w:val="4D4D4D"/>
          <w:spacing w:val="3"/>
          <w:sz w:val="24"/>
          <w:szCs w:val="24"/>
          <w:lang w:eastAsia="en-IN"/>
        </w:rPr>
      </w:pPr>
      <w:ins w:id="116" w:author="Unknown"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 xml:space="preserve"> (007, 'Executive', '2016-06-11 00:00:00'),</w:t>
        </w:r>
      </w:ins>
    </w:p>
    <w:p w:rsidR="005A5020" w:rsidRPr="005A5020" w:rsidRDefault="005A5020" w:rsidP="005A50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ins w:id="117" w:author="Unknown"/>
          <w:rFonts w:ascii="Courier New" w:eastAsia="Times New Roman" w:hAnsi="Courier New" w:cs="Courier New"/>
          <w:color w:val="4D4D4D"/>
          <w:spacing w:val="3"/>
          <w:sz w:val="24"/>
          <w:szCs w:val="24"/>
          <w:lang w:eastAsia="en-IN"/>
        </w:rPr>
      </w:pPr>
      <w:ins w:id="118" w:author="Unknown"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 xml:space="preserve"> (006, 'Lead', '2016-06-11 00:00:00'),</w:t>
        </w:r>
      </w:ins>
    </w:p>
    <w:p w:rsidR="005A5020" w:rsidRPr="005A5020" w:rsidRDefault="005A5020" w:rsidP="005A50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ins w:id="119" w:author="Unknown"/>
          <w:rFonts w:ascii="Courier New" w:eastAsia="Times New Roman" w:hAnsi="Courier New" w:cs="Courier New"/>
          <w:color w:val="4D4D4D"/>
          <w:spacing w:val="3"/>
          <w:sz w:val="24"/>
          <w:szCs w:val="24"/>
          <w:lang w:eastAsia="en-IN"/>
        </w:rPr>
      </w:pPr>
      <w:ins w:id="120" w:author="Unknown"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 xml:space="preserve"> (003, 'Lead', '2016-06-11 00:00:00');</w:t>
        </w:r>
      </w:ins>
    </w:p>
    <w:p w:rsidR="005A5020" w:rsidRPr="005A5020" w:rsidRDefault="005A5020" w:rsidP="005A5020">
      <w:pPr>
        <w:shd w:val="clear" w:color="auto" w:fill="FFFFFF"/>
        <w:spacing w:after="300" w:line="240" w:lineRule="auto"/>
        <w:textAlignment w:val="baseline"/>
        <w:rPr>
          <w:ins w:id="121" w:author="Unknown"/>
          <w:rFonts w:ascii="inherit" w:eastAsia="Times New Roman" w:hAnsi="inherit" w:cs="Arial"/>
          <w:color w:val="4D4D4D"/>
          <w:spacing w:val="3"/>
          <w:sz w:val="23"/>
          <w:szCs w:val="23"/>
          <w:lang w:eastAsia="en-IN"/>
        </w:rPr>
      </w:pPr>
      <w:ins w:id="122" w:author="Unknown">
        <w:r w:rsidRPr="005A5020">
          <w:rPr>
            <w:rFonts w:ascii="inherit" w:eastAsia="Times New Roman" w:hAnsi="inherit" w:cs="Arial"/>
            <w:color w:val="4D4D4D"/>
            <w:spacing w:val="3"/>
            <w:sz w:val="23"/>
            <w:szCs w:val="23"/>
            <w:lang w:eastAsia="en-IN"/>
          </w:rPr>
          <w:t>Once above SQL would run, you’ll see a result similar to the one attached below.</w:t>
        </w:r>
      </w:ins>
    </w:p>
    <w:p w:rsidR="005A5020" w:rsidRDefault="005A5020" w:rsidP="005A5020">
      <w:pPr>
        <w:shd w:val="clear" w:color="auto" w:fill="FFFFFF"/>
        <w:spacing w:after="300" w:line="240" w:lineRule="auto"/>
        <w:textAlignment w:val="baseline"/>
        <w:outlineLvl w:val="3"/>
        <w:rPr>
          <w:rFonts w:ascii="Trebuchet MS" w:eastAsia="Times New Roman" w:hAnsi="Trebuchet MS" w:cs="Arial"/>
          <w:b/>
          <w:bCs/>
          <w:color w:val="4D4D4D"/>
          <w:spacing w:val="3"/>
          <w:sz w:val="16"/>
          <w:szCs w:val="16"/>
          <w:bdr w:val="none" w:sz="0" w:space="0" w:color="auto" w:frame="1"/>
          <w:lang w:eastAsia="en-IN"/>
        </w:rPr>
      </w:pPr>
    </w:p>
    <w:p w:rsidR="005A5020" w:rsidRPr="005A5020" w:rsidRDefault="005A5020" w:rsidP="005A5020">
      <w:pPr>
        <w:shd w:val="clear" w:color="auto" w:fill="FFFFFF"/>
        <w:spacing w:after="300" w:line="240" w:lineRule="auto"/>
        <w:textAlignment w:val="baseline"/>
        <w:outlineLvl w:val="3"/>
        <w:rPr>
          <w:ins w:id="123" w:author="Unknown"/>
          <w:rFonts w:ascii="inherit" w:eastAsia="Times New Roman" w:hAnsi="inherit" w:cs="Arial"/>
          <w:b/>
          <w:bCs/>
          <w:color w:val="444444"/>
          <w:spacing w:val="3"/>
          <w:sz w:val="26"/>
          <w:szCs w:val="26"/>
          <w:lang w:eastAsia="en-IN"/>
        </w:rPr>
      </w:pPr>
      <w:proofErr w:type="gramStart"/>
      <w:ins w:id="124" w:author="Unknown">
        <w:r w:rsidRPr="005A5020">
          <w:rPr>
            <w:rFonts w:ascii="inherit" w:eastAsia="Times New Roman" w:hAnsi="inherit" w:cs="Arial"/>
            <w:b/>
            <w:bCs/>
            <w:color w:val="444444"/>
            <w:spacing w:val="3"/>
            <w:sz w:val="26"/>
            <w:szCs w:val="26"/>
            <w:lang w:eastAsia="en-IN"/>
          </w:rPr>
          <w:lastRenderedPageBreak/>
          <w:t>Q-1.</w:t>
        </w:r>
        <w:proofErr w:type="gramEnd"/>
        <w:r w:rsidRPr="005A5020">
          <w:rPr>
            <w:rFonts w:ascii="inherit" w:eastAsia="Times New Roman" w:hAnsi="inherit" w:cs="Arial"/>
            <w:b/>
            <w:bCs/>
            <w:color w:val="444444"/>
            <w:spacing w:val="3"/>
            <w:sz w:val="26"/>
            <w:szCs w:val="26"/>
            <w:lang w:eastAsia="en-IN"/>
          </w:rPr>
          <w:t xml:space="preserve"> Write an SQL query to fetch “FIRST_NAME” from Worker table using the alias name as &lt;WORKER_NAME&gt;.</w:t>
        </w:r>
      </w:ins>
    </w:p>
    <w:p w:rsidR="005A5020" w:rsidRPr="005A5020" w:rsidRDefault="005A5020" w:rsidP="005A5020">
      <w:pPr>
        <w:shd w:val="clear" w:color="auto" w:fill="FFFFFF"/>
        <w:spacing w:after="0" w:line="240" w:lineRule="auto"/>
        <w:textAlignment w:val="baseline"/>
        <w:rPr>
          <w:ins w:id="125" w:author="Unknown"/>
          <w:rFonts w:ascii="inherit" w:eastAsia="Times New Roman" w:hAnsi="inherit" w:cs="Arial"/>
          <w:color w:val="4D4D4D"/>
          <w:spacing w:val="3"/>
          <w:sz w:val="23"/>
          <w:szCs w:val="23"/>
          <w:lang w:eastAsia="en-IN"/>
        </w:rPr>
      </w:pPr>
      <w:proofErr w:type="gramStart"/>
      <w:ins w:id="126" w:author="Unknown">
        <w:r w:rsidRPr="005A5020">
          <w:rPr>
            <w:rFonts w:ascii="inherit" w:eastAsia="Times New Roman" w:hAnsi="inherit" w:cs="Arial"/>
            <w:b/>
            <w:bCs/>
            <w:color w:val="4D4D4D"/>
            <w:spacing w:val="3"/>
            <w:sz w:val="23"/>
            <w:szCs w:val="23"/>
            <w:bdr w:val="none" w:sz="0" w:space="0" w:color="auto" w:frame="1"/>
            <w:lang w:eastAsia="en-IN"/>
          </w:rPr>
          <w:t>Ans.</w:t>
        </w:r>
        <w:proofErr w:type="gramEnd"/>
      </w:ins>
    </w:p>
    <w:p w:rsidR="005A5020" w:rsidRPr="005A5020" w:rsidRDefault="005A5020" w:rsidP="005A5020">
      <w:pPr>
        <w:shd w:val="clear" w:color="auto" w:fill="FFFFFF"/>
        <w:spacing w:after="300" w:line="240" w:lineRule="auto"/>
        <w:textAlignment w:val="baseline"/>
        <w:rPr>
          <w:ins w:id="127" w:author="Unknown"/>
          <w:rFonts w:ascii="inherit" w:eastAsia="Times New Roman" w:hAnsi="inherit" w:cs="Arial"/>
          <w:color w:val="4D4D4D"/>
          <w:spacing w:val="3"/>
          <w:sz w:val="23"/>
          <w:szCs w:val="23"/>
          <w:lang w:eastAsia="en-IN"/>
        </w:rPr>
      </w:pPr>
      <w:ins w:id="128" w:author="Unknown">
        <w:r w:rsidRPr="005A5020">
          <w:rPr>
            <w:rFonts w:ascii="inherit" w:eastAsia="Times New Roman" w:hAnsi="inherit" w:cs="Arial"/>
            <w:color w:val="4D4D4D"/>
            <w:spacing w:val="3"/>
            <w:sz w:val="23"/>
            <w:szCs w:val="23"/>
            <w:lang w:eastAsia="en-IN"/>
          </w:rPr>
          <w:t>The required query is:</w:t>
        </w:r>
      </w:ins>
    </w:p>
    <w:p w:rsidR="005A5020" w:rsidRPr="005A5020" w:rsidRDefault="005A5020" w:rsidP="005A50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ins w:id="129" w:author="Unknown"/>
          <w:rFonts w:ascii="Courier New" w:eastAsia="Times New Roman" w:hAnsi="Courier New" w:cs="Courier New"/>
          <w:color w:val="4D4D4D"/>
          <w:spacing w:val="3"/>
          <w:sz w:val="24"/>
          <w:szCs w:val="24"/>
          <w:lang w:eastAsia="en-IN"/>
        </w:rPr>
      </w:pPr>
      <w:ins w:id="130" w:author="Unknown"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>Select FIRST_NAME AS WORKER_NAME from Worker;</w:t>
        </w:r>
      </w:ins>
    </w:p>
    <w:p w:rsidR="005A5020" w:rsidRPr="005A5020" w:rsidRDefault="005A5020" w:rsidP="005A5020">
      <w:pPr>
        <w:shd w:val="clear" w:color="auto" w:fill="FFFFFF"/>
        <w:spacing w:after="300" w:line="240" w:lineRule="auto"/>
        <w:textAlignment w:val="baseline"/>
        <w:rPr>
          <w:ins w:id="131" w:author="Unknown"/>
          <w:rFonts w:ascii="inherit" w:eastAsia="Times New Roman" w:hAnsi="inherit" w:cs="Arial"/>
          <w:color w:val="4D4D4D"/>
          <w:spacing w:val="3"/>
          <w:sz w:val="23"/>
          <w:szCs w:val="23"/>
          <w:lang w:eastAsia="en-IN"/>
        </w:rPr>
      </w:pPr>
      <w:ins w:id="132" w:author="Unknown">
        <w:r w:rsidRPr="005A5020">
          <w:rPr>
            <w:rFonts w:ascii="inherit" w:eastAsia="Times New Roman" w:hAnsi="inherit" w:cs="Arial"/>
            <w:color w:val="4D4D4D"/>
            <w:spacing w:val="3"/>
            <w:sz w:val="23"/>
            <w:szCs w:val="23"/>
            <w:lang w:eastAsia="en-IN"/>
          </w:rPr>
          <w:t> </w:t>
        </w:r>
      </w:ins>
    </w:p>
    <w:p w:rsidR="005A5020" w:rsidRPr="005A5020" w:rsidRDefault="005A5020" w:rsidP="005A5020">
      <w:pPr>
        <w:shd w:val="clear" w:color="auto" w:fill="FFFFFF"/>
        <w:spacing w:after="300" w:line="240" w:lineRule="auto"/>
        <w:textAlignment w:val="baseline"/>
        <w:outlineLvl w:val="3"/>
        <w:rPr>
          <w:ins w:id="133" w:author="Unknown"/>
          <w:rFonts w:ascii="inherit" w:eastAsia="Times New Roman" w:hAnsi="inherit" w:cs="Arial"/>
          <w:b/>
          <w:bCs/>
          <w:color w:val="444444"/>
          <w:spacing w:val="3"/>
          <w:sz w:val="26"/>
          <w:szCs w:val="26"/>
          <w:lang w:eastAsia="en-IN"/>
        </w:rPr>
      </w:pPr>
      <w:proofErr w:type="gramStart"/>
      <w:ins w:id="134" w:author="Unknown">
        <w:r w:rsidRPr="005A5020">
          <w:rPr>
            <w:rFonts w:ascii="inherit" w:eastAsia="Times New Roman" w:hAnsi="inherit" w:cs="Arial"/>
            <w:b/>
            <w:bCs/>
            <w:color w:val="444444"/>
            <w:spacing w:val="3"/>
            <w:sz w:val="26"/>
            <w:szCs w:val="26"/>
            <w:lang w:eastAsia="en-IN"/>
          </w:rPr>
          <w:t>Q-2.</w:t>
        </w:r>
        <w:proofErr w:type="gramEnd"/>
        <w:r w:rsidRPr="005A5020">
          <w:rPr>
            <w:rFonts w:ascii="inherit" w:eastAsia="Times New Roman" w:hAnsi="inherit" w:cs="Arial"/>
            <w:b/>
            <w:bCs/>
            <w:color w:val="444444"/>
            <w:spacing w:val="3"/>
            <w:sz w:val="26"/>
            <w:szCs w:val="26"/>
            <w:lang w:eastAsia="en-IN"/>
          </w:rPr>
          <w:t xml:space="preserve"> Write an SQL query to fetch “FIRST_NAME” from Worker table in upper case.</w:t>
        </w:r>
      </w:ins>
    </w:p>
    <w:p w:rsidR="005A5020" w:rsidRPr="005A5020" w:rsidRDefault="005A5020" w:rsidP="005A5020">
      <w:pPr>
        <w:shd w:val="clear" w:color="auto" w:fill="FFFFFF"/>
        <w:spacing w:after="0" w:line="240" w:lineRule="auto"/>
        <w:textAlignment w:val="baseline"/>
        <w:rPr>
          <w:ins w:id="135" w:author="Unknown"/>
          <w:rFonts w:ascii="inherit" w:eastAsia="Times New Roman" w:hAnsi="inherit" w:cs="Arial"/>
          <w:color w:val="4D4D4D"/>
          <w:spacing w:val="3"/>
          <w:sz w:val="23"/>
          <w:szCs w:val="23"/>
          <w:lang w:eastAsia="en-IN"/>
        </w:rPr>
      </w:pPr>
      <w:proofErr w:type="gramStart"/>
      <w:ins w:id="136" w:author="Unknown">
        <w:r w:rsidRPr="005A5020">
          <w:rPr>
            <w:rFonts w:ascii="inherit" w:eastAsia="Times New Roman" w:hAnsi="inherit" w:cs="Arial"/>
            <w:b/>
            <w:bCs/>
            <w:color w:val="4D4D4D"/>
            <w:spacing w:val="3"/>
            <w:sz w:val="23"/>
            <w:szCs w:val="23"/>
            <w:bdr w:val="none" w:sz="0" w:space="0" w:color="auto" w:frame="1"/>
            <w:lang w:eastAsia="en-IN"/>
          </w:rPr>
          <w:t>Ans.</w:t>
        </w:r>
        <w:proofErr w:type="gramEnd"/>
      </w:ins>
    </w:p>
    <w:p w:rsidR="005A5020" w:rsidRPr="005A5020" w:rsidRDefault="005A5020" w:rsidP="005A5020">
      <w:pPr>
        <w:shd w:val="clear" w:color="auto" w:fill="FFFFFF"/>
        <w:spacing w:after="300" w:line="240" w:lineRule="auto"/>
        <w:textAlignment w:val="baseline"/>
        <w:rPr>
          <w:ins w:id="137" w:author="Unknown"/>
          <w:rFonts w:ascii="inherit" w:eastAsia="Times New Roman" w:hAnsi="inherit" w:cs="Arial"/>
          <w:color w:val="4D4D4D"/>
          <w:spacing w:val="3"/>
          <w:sz w:val="23"/>
          <w:szCs w:val="23"/>
          <w:lang w:eastAsia="en-IN"/>
        </w:rPr>
      </w:pPr>
      <w:ins w:id="138" w:author="Unknown">
        <w:r w:rsidRPr="005A5020">
          <w:rPr>
            <w:rFonts w:ascii="inherit" w:eastAsia="Times New Roman" w:hAnsi="inherit" w:cs="Arial"/>
            <w:color w:val="4D4D4D"/>
            <w:spacing w:val="3"/>
            <w:sz w:val="23"/>
            <w:szCs w:val="23"/>
            <w:lang w:eastAsia="en-IN"/>
          </w:rPr>
          <w:t>The required query is:</w:t>
        </w:r>
      </w:ins>
    </w:p>
    <w:p w:rsidR="005A5020" w:rsidRPr="005A5020" w:rsidRDefault="005A5020" w:rsidP="005A50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ins w:id="139" w:author="Unknown"/>
          <w:rFonts w:ascii="Courier New" w:eastAsia="Times New Roman" w:hAnsi="Courier New" w:cs="Courier New"/>
          <w:color w:val="4D4D4D"/>
          <w:spacing w:val="3"/>
          <w:sz w:val="24"/>
          <w:szCs w:val="24"/>
          <w:lang w:eastAsia="en-IN"/>
        </w:rPr>
      </w:pPr>
      <w:ins w:id="140" w:author="Unknown"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 xml:space="preserve">Select </w:t>
        </w:r>
        <w:proofErr w:type="gramStart"/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>upper(</w:t>
        </w:r>
        <w:proofErr w:type="gramEnd"/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>FIRST_NAME) from Worker;</w:t>
        </w:r>
      </w:ins>
    </w:p>
    <w:p w:rsidR="005A5020" w:rsidRPr="005A5020" w:rsidRDefault="005A5020" w:rsidP="005A5020">
      <w:pPr>
        <w:shd w:val="clear" w:color="auto" w:fill="FFFFFF"/>
        <w:spacing w:after="300" w:line="240" w:lineRule="auto"/>
        <w:textAlignment w:val="baseline"/>
        <w:rPr>
          <w:ins w:id="141" w:author="Unknown"/>
          <w:rFonts w:ascii="inherit" w:eastAsia="Times New Roman" w:hAnsi="inherit" w:cs="Arial"/>
          <w:color w:val="4D4D4D"/>
          <w:spacing w:val="3"/>
          <w:sz w:val="23"/>
          <w:szCs w:val="23"/>
          <w:lang w:eastAsia="en-IN"/>
        </w:rPr>
      </w:pPr>
      <w:ins w:id="142" w:author="Unknown">
        <w:r w:rsidRPr="005A5020">
          <w:rPr>
            <w:rFonts w:ascii="inherit" w:eastAsia="Times New Roman" w:hAnsi="inherit" w:cs="Arial"/>
            <w:color w:val="4D4D4D"/>
            <w:spacing w:val="3"/>
            <w:sz w:val="23"/>
            <w:szCs w:val="23"/>
            <w:lang w:eastAsia="en-IN"/>
          </w:rPr>
          <w:t> </w:t>
        </w:r>
      </w:ins>
    </w:p>
    <w:p w:rsidR="005A5020" w:rsidRPr="005A5020" w:rsidRDefault="005A5020" w:rsidP="005A5020">
      <w:pPr>
        <w:shd w:val="clear" w:color="auto" w:fill="FFFFFF"/>
        <w:spacing w:after="300" w:line="240" w:lineRule="auto"/>
        <w:textAlignment w:val="baseline"/>
        <w:outlineLvl w:val="3"/>
        <w:rPr>
          <w:ins w:id="143" w:author="Unknown"/>
          <w:rFonts w:ascii="inherit" w:eastAsia="Times New Roman" w:hAnsi="inherit" w:cs="Arial"/>
          <w:b/>
          <w:bCs/>
          <w:color w:val="444444"/>
          <w:spacing w:val="3"/>
          <w:sz w:val="26"/>
          <w:szCs w:val="26"/>
          <w:lang w:eastAsia="en-IN"/>
        </w:rPr>
      </w:pPr>
      <w:proofErr w:type="gramStart"/>
      <w:ins w:id="144" w:author="Unknown">
        <w:r w:rsidRPr="005A5020">
          <w:rPr>
            <w:rFonts w:ascii="inherit" w:eastAsia="Times New Roman" w:hAnsi="inherit" w:cs="Arial"/>
            <w:b/>
            <w:bCs/>
            <w:color w:val="444444"/>
            <w:spacing w:val="3"/>
            <w:sz w:val="26"/>
            <w:szCs w:val="26"/>
            <w:lang w:eastAsia="en-IN"/>
          </w:rPr>
          <w:t>Q-3.</w:t>
        </w:r>
        <w:proofErr w:type="gramEnd"/>
        <w:r w:rsidRPr="005A5020">
          <w:rPr>
            <w:rFonts w:ascii="inherit" w:eastAsia="Times New Roman" w:hAnsi="inherit" w:cs="Arial"/>
            <w:b/>
            <w:bCs/>
            <w:color w:val="444444"/>
            <w:spacing w:val="3"/>
            <w:sz w:val="26"/>
            <w:szCs w:val="26"/>
            <w:lang w:eastAsia="en-IN"/>
          </w:rPr>
          <w:t xml:space="preserve"> Write an SQL query to fetch unique values of DEPARTMENT from Worker table.</w:t>
        </w:r>
      </w:ins>
    </w:p>
    <w:p w:rsidR="005A5020" w:rsidRPr="005A5020" w:rsidRDefault="005A5020" w:rsidP="005A5020">
      <w:pPr>
        <w:shd w:val="clear" w:color="auto" w:fill="FFFFFF"/>
        <w:spacing w:after="0" w:line="240" w:lineRule="auto"/>
        <w:textAlignment w:val="baseline"/>
        <w:rPr>
          <w:ins w:id="145" w:author="Unknown"/>
          <w:rFonts w:ascii="inherit" w:eastAsia="Times New Roman" w:hAnsi="inherit" w:cs="Arial"/>
          <w:color w:val="4D4D4D"/>
          <w:spacing w:val="3"/>
          <w:sz w:val="23"/>
          <w:szCs w:val="23"/>
          <w:lang w:eastAsia="en-IN"/>
        </w:rPr>
      </w:pPr>
      <w:proofErr w:type="gramStart"/>
      <w:ins w:id="146" w:author="Unknown">
        <w:r w:rsidRPr="005A5020">
          <w:rPr>
            <w:rFonts w:ascii="inherit" w:eastAsia="Times New Roman" w:hAnsi="inherit" w:cs="Arial"/>
            <w:b/>
            <w:bCs/>
            <w:color w:val="4D4D4D"/>
            <w:spacing w:val="3"/>
            <w:sz w:val="23"/>
            <w:szCs w:val="23"/>
            <w:bdr w:val="none" w:sz="0" w:space="0" w:color="auto" w:frame="1"/>
            <w:lang w:eastAsia="en-IN"/>
          </w:rPr>
          <w:t>Ans.</w:t>
        </w:r>
        <w:proofErr w:type="gramEnd"/>
      </w:ins>
    </w:p>
    <w:p w:rsidR="005A5020" w:rsidRPr="005A5020" w:rsidRDefault="005A5020" w:rsidP="005A5020">
      <w:pPr>
        <w:shd w:val="clear" w:color="auto" w:fill="FFFFFF"/>
        <w:spacing w:after="300" w:line="240" w:lineRule="auto"/>
        <w:textAlignment w:val="baseline"/>
        <w:rPr>
          <w:ins w:id="147" w:author="Unknown"/>
          <w:rFonts w:ascii="inherit" w:eastAsia="Times New Roman" w:hAnsi="inherit" w:cs="Arial"/>
          <w:color w:val="4D4D4D"/>
          <w:spacing w:val="3"/>
          <w:sz w:val="23"/>
          <w:szCs w:val="23"/>
          <w:lang w:eastAsia="en-IN"/>
        </w:rPr>
      </w:pPr>
      <w:ins w:id="148" w:author="Unknown">
        <w:r w:rsidRPr="005A5020">
          <w:rPr>
            <w:rFonts w:ascii="inherit" w:eastAsia="Times New Roman" w:hAnsi="inherit" w:cs="Arial"/>
            <w:color w:val="4D4D4D"/>
            <w:spacing w:val="3"/>
            <w:sz w:val="23"/>
            <w:szCs w:val="23"/>
            <w:lang w:eastAsia="en-IN"/>
          </w:rPr>
          <w:t>The required query is:</w:t>
        </w:r>
      </w:ins>
    </w:p>
    <w:p w:rsidR="005A5020" w:rsidRPr="005A5020" w:rsidRDefault="005A5020" w:rsidP="005A50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ins w:id="149" w:author="Unknown"/>
          <w:rFonts w:ascii="Courier New" w:eastAsia="Times New Roman" w:hAnsi="Courier New" w:cs="Courier New"/>
          <w:color w:val="4D4D4D"/>
          <w:spacing w:val="3"/>
          <w:sz w:val="24"/>
          <w:szCs w:val="24"/>
          <w:lang w:eastAsia="en-IN"/>
        </w:rPr>
      </w:pPr>
      <w:ins w:id="150" w:author="Unknown"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>Select distinct DEPARTMENT from Worker;</w:t>
        </w:r>
      </w:ins>
    </w:p>
    <w:p w:rsidR="005A5020" w:rsidRPr="005A5020" w:rsidRDefault="005A5020" w:rsidP="005A5020">
      <w:pPr>
        <w:shd w:val="clear" w:color="auto" w:fill="FFFFFF"/>
        <w:spacing w:after="300" w:line="240" w:lineRule="auto"/>
        <w:textAlignment w:val="baseline"/>
        <w:rPr>
          <w:ins w:id="151" w:author="Unknown"/>
          <w:rFonts w:ascii="inherit" w:eastAsia="Times New Roman" w:hAnsi="inherit" w:cs="Arial"/>
          <w:color w:val="4D4D4D"/>
          <w:spacing w:val="3"/>
          <w:sz w:val="23"/>
          <w:szCs w:val="23"/>
          <w:lang w:eastAsia="en-IN"/>
        </w:rPr>
      </w:pPr>
      <w:ins w:id="152" w:author="Unknown">
        <w:r w:rsidRPr="005A5020">
          <w:rPr>
            <w:rFonts w:ascii="inherit" w:eastAsia="Times New Roman" w:hAnsi="inherit" w:cs="Arial"/>
            <w:color w:val="4D4D4D"/>
            <w:spacing w:val="3"/>
            <w:sz w:val="23"/>
            <w:szCs w:val="23"/>
            <w:lang w:eastAsia="en-IN"/>
          </w:rPr>
          <w:t> </w:t>
        </w:r>
      </w:ins>
    </w:p>
    <w:p w:rsidR="005A5020" w:rsidRPr="005A5020" w:rsidRDefault="005A5020" w:rsidP="005A5020">
      <w:pPr>
        <w:shd w:val="clear" w:color="auto" w:fill="FFFFFF"/>
        <w:spacing w:after="300" w:line="240" w:lineRule="auto"/>
        <w:textAlignment w:val="baseline"/>
        <w:outlineLvl w:val="3"/>
        <w:rPr>
          <w:ins w:id="153" w:author="Unknown"/>
          <w:rFonts w:ascii="inherit" w:eastAsia="Times New Roman" w:hAnsi="inherit" w:cs="Arial"/>
          <w:b/>
          <w:bCs/>
          <w:color w:val="444444"/>
          <w:spacing w:val="3"/>
          <w:sz w:val="26"/>
          <w:szCs w:val="26"/>
          <w:lang w:eastAsia="en-IN"/>
        </w:rPr>
      </w:pPr>
      <w:proofErr w:type="gramStart"/>
      <w:ins w:id="154" w:author="Unknown">
        <w:r w:rsidRPr="005A5020">
          <w:rPr>
            <w:rFonts w:ascii="inherit" w:eastAsia="Times New Roman" w:hAnsi="inherit" w:cs="Arial"/>
            <w:b/>
            <w:bCs/>
            <w:color w:val="444444"/>
            <w:spacing w:val="3"/>
            <w:sz w:val="26"/>
            <w:szCs w:val="26"/>
            <w:lang w:eastAsia="en-IN"/>
          </w:rPr>
          <w:t>Q-4.</w:t>
        </w:r>
        <w:proofErr w:type="gramEnd"/>
        <w:r w:rsidRPr="005A5020">
          <w:rPr>
            <w:rFonts w:ascii="inherit" w:eastAsia="Times New Roman" w:hAnsi="inherit" w:cs="Arial"/>
            <w:b/>
            <w:bCs/>
            <w:color w:val="444444"/>
            <w:spacing w:val="3"/>
            <w:sz w:val="26"/>
            <w:szCs w:val="26"/>
            <w:lang w:eastAsia="en-IN"/>
          </w:rPr>
          <w:t xml:space="preserve"> Write an SQL query to print the first three characters of</w:t>
        </w:r>
        <w:proofErr w:type="gramStart"/>
        <w:r w:rsidRPr="005A5020">
          <w:rPr>
            <w:rFonts w:ascii="inherit" w:eastAsia="Times New Roman" w:hAnsi="inherit" w:cs="Arial"/>
            <w:b/>
            <w:bCs/>
            <w:color w:val="444444"/>
            <w:spacing w:val="3"/>
            <w:sz w:val="26"/>
            <w:szCs w:val="26"/>
            <w:lang w:eastAsia="en-IN"/>
          </w:rPr>
          <w:t>  FIRST</w:t>
        </w:r>
        <w:proofErr w:type="gramEnd"/>
        <w:r w:rsidRPr="005A5020">
          <w:rPr>
            <w:rFonts w:ascii="inherit" w:eastAsia="Times New Roman" w:hAnsi="inherit" w:cs="Arial"/>
            <w:b/>
            <w:bCs/>
            <w:color w:val="444444"/>
            <w:spacing w:val="3"/>
            <w:sz w:val="26"/>
            <w:szCs w:val="26"/>
            <w:lang w:eastAsia="en-IN"/>
          </w:rPr>
          <w:t>_NAME from Worker table.</w:t>
        </w:r>
      </w:ins>
    </w:p>
    <w:p w:rsidR="005A5020" w:rsidRPr="005A5020" w:rsidRDefault="005A5020" w:rsidP="005A5020">
      <w:pPr>
        <w:shd w:val="clear" w:color="auto" w:fill="FFFFFF"/>
        <w:spacing w:after="0" w:line="240" w:lineRule="auto"/>
        <w:textAlignment w:val="baseline"/>
        <w:rPr>
          <w:ins w:id="155" w:author="Unknown"/>
          <w:rFonts w:ascii="inherit" w:eastAsia="Times New Roman" w:hAnsi="inherit" w:cs="Arial"/>
          <w:color w:val="4D4D4D"/>
          <w:spacing w:val="3"/>
          <w:sz w:val="23"/>
          <w:szCs w:val="23"/>
          <w:lang w:eastAsia="en-IN"/>
        </w:rPr>
      </w:pPr>
      <w:proofErr w:type="gramStart"/>
      <w:ins w:id="156" w:author="Unknown">
        <w:r w:rsidRPr="005A5020">
          <w:rPr>
            <w:rFonts w:ascii="inherit" w:eastAsia="Times New Roman" w:hAnsi="inherit" w:cs="Arial"/>
            <w:b/>
            <w:bCs/>
            <w:color w:val="4D4D4D"/>
            <w:spacing w:val="3"/>
            <w:sz w:val="23"/>
            <w:szCs w:val="23"/>
            <w:bdr w:val="none" w:sz="0" w:space="0" w:color="auto" w:frame="1"/>
            <w:lang w:eastAsia="en-IN"/>
          </w:rPr>
          <w:t>Ans.</w:t>
        </w:r>
        <w:proofErr w:type="gramEnd"/>
      </w:ins>
    </w:p>
    <w:p w:rsidR="005A5020" w:rsidRPr="005A5020" w:rsidRDefault="005A5020" w:rsidP="005A5020">
      <w:pPr>
        <w:shd w:val="clear" w:color="auto" w:fill="FFFFFF"/>
        <w:spacing w:after="300" w:line="240" w:lineRule="auto"/>
        <w:textAlignment w:val="baseline"/>
        <w:rPr>
          <w:ins w:id="157" w:author="Unknown"/>
          <w:rFonts w:ascii="inherit" w:eastAsia="Times New Roman" w:hAnsi="inherit" w:cs="Arial"/>
          <w:color w:val="4D4D4D"/>
          <w:spacing w:val="3"/>
          <w:sz w:val="23"/>
          <w:szCs w:val="23"/>
          <w:lang w:eastAsia="en-IN"/>
        </w:rPr>
      </w:pPr>
      <w:ins w:id="158" w:author="Unknown">
        <w:r w:rsidRPr="005A5020">
          <w:rPr>
            <w:rFonts w:ascii="inherit" w:eastAsia="Times New Roman" w:hAnsi="inherit" w:cs="Arial"/>
            <w:color w:val="4D4D4D"/>
            <w:spacing w:val="3"/>
            <w:sz w:val="23"/>
            <w:szCs w:val="23"/>
            <w:lang w:eastAsia="en-IN"/>
          </w:rPr>
          <w:t>The required query is:</w:t>
        </w:r>
      </w:ins>
    </w:p>
    <w:p w:rsidR="005A5020" w:rsidRPr="005A5020" w:rsidRDefault="005A5020" w:rsidP="005A50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ins w:id="159" w:author="Unknown"/>
          <w:rFonts w:ascii="Courier New" w:eastAsia="Times New Roman" w:hAnsi="Courier New" w:cs="Courier New"/>
          <w:color w:val="4D4D4D"/>
          <w:spacing w:val="3"/>
          <w:sz w:val="24"/>
          <w:szCs w:val="24"/>
          <w:lang w:eastAsia="en-IN"/>
        </w:rPr>
      </w:pPr>
      <w:ins w:id="160" w:author="Unknown"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 xml:space="preserve">Select </w:t>
        </w:r>
        <w:proofErr w:type="gramStart"/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>substring(</w:t>
        </w:r>
        <w:proofErr w:type="gramEnd"/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>FIRST_NAME,1,3) from Worker;</w:t>
        </w:r>
      </w:ins>
    </w:p>
    <w:p w:rsidR="005A5020" w:rsidRPr="005A5020" w:rsidRDefault="005A5020" w:rsidP="005A5020">
      <w:pPr>
        <w:shd w:val="clear" w:color="auto" w:fill="FFFFFF"/>
        <w:spacing w:after="300" w:line="240" w:lineRule="auto"/>
        <w:textAlignment w:val="baseline"/>
        <w:rPr>
          <w:ins w:id="161" w:author="Unknown"/>
          <w:rFonts w:ascii="inherit" w:eastAsia="Times New Roman" w:hAnsi="inherit" w:cs="Arial"/>
          <w:color w:val="4D4D4D"/>
          <w:spacing w:val="3"/>
          <w:sz w:val="23"/>
          <w:szCs w:val="23"/>
          <w:lang w:eastAsia="en-IN"/>
        </w:rPr>
      </w:pPr>
      <w:ins w:id="162" w:author="Unknown">
        <w:r w:rsidRPr="005A5020">
          <w:rPr>
            <w:rFonts w:ascii="inherit" w:eastAsia="Times New Roman" w:hAnsi="inherit" w:cs="Arial"/>
            <w:color w:val="4D4D4D"/>
            <w:spacing w:val="3"/>
            <w:sz w:val="23"/>
            <w:szCs w:val="23"/>
            <w:lang w:eastAsia="en-IN"/>
          </w:rPr>
          <w:t> </w:t>
        </w:r>
      </w:ins>
    </w:p>
    <w:p w:rsidR="005A5020" w:rsidRPr="005A5020" w:rsidRDefault="005A5020" w:rsidP="005A5020">
      <w:pPr>
        <w:shd w:val="clear" w:color="auto" w:fill="FFFFFF"/>
        <w:spacing w:after="300" w:line="240" w:lineRule="auto"/>
        <w:textAlignment w:val="baseline"/>
        <w:outlineLvl w:val="3"/>
        <w:rPr>
          <w:ins w:id="163" w:author="Unknown"/>
          <w:rFonts w:ascii="inherit" w:eastAsia="Times New Roman" w:hAnsi="inherit" w:cs="Arial"/>
          <w:b/>
          <w:bCs/>
          <w:color w:val="444444"/>
          <w:spacing w:val="3"/>
          <w:sz w:val="26"/>
          <w:szCs w:val="26"/>
          <w:lang w:eastAsia="en-IN"/>
        </w:rPr>
      </w:pPr>
      <w:proofErr w:type="gramStart"/>
      <w:ins w:id="164" w:author="Unknown">
        <w:r w:rsidRPr="005A5020">
          <w:rPr>
            <w:rFonts w:ascii="inherit" w:eastAsia="Times New Roman" w:hAnsi="inherit" w:cs="Arial"/>
            <w:b/>
            <w:bCs/>
            <w:color w:val="444444"/>
            <w:spacing w:val="3"/>
            <w:sz w:val="26"/>
            <w:szCs w:val="26"/>
            <w:lang w:eastAsia="en-IN"/>
          </w:rPr>
          <w:t>Q-5.</w:t>
        </w:r>
        <w:proofErr w:type="gramEnd"/>
        <w:r w:rsidRPr="005A5020">
          <w:rPr>
            <w:rFonts w:ascii="inherit" w:eastAsia="Times New Roman" w:hAnsi="inherit" w:cs="Arial"/>
            <w:b/>
            <w:bCs/>
            <w:color w:val="444444"/>
            <w:spacing w:val="3"/>
            <w:sz w:val="26"/>
            <w:szCs w:val="26"/>
            <w:lang w:eastAsia="en-IN"/>
          </w:rPr>
          <w:t xml:space="preserve"> Write an SQL query to find the position of the alphabet (‘a’) in the first name column ‘Amitabh’ from Worker table.</w:t>
        </w:r>
      </w:ins>
    </w:p>
    <w:p w:rsidR="005A5020" w:rsidRPr="005A5020" w:rsidRDefault="005A5020" w:rsidP="005A5020">
      <w:pPr>
        <w:shd w:val="clear" w:color="auto" w:fill="FFFFFF"/>
        <w:spacing w:after="0" w:line="240" w:lineRule="auto"/>
        <w:textAlignment w:val="baseline"/>
        <w:rPr>
          <w:ins w:id="165" w:author="Unknown"/>
          <w:rFonts w:ascii="inherit" w:eastAsia="Times New Roman" w:hAnsi="inherit" w:cs="Arial"/>
          <w:color w:val="4D4D4D"/>
          <w:spacing w:val="3"/>
          <w:sz w:val="23"/>
          <w:szCs w:val="23"/>
          <w:lang w:eastAsia="en-IN"/>
        </w:rPr>
      </w:pPr>
      <w:proofErr w:type="gramStart"/>
      <w:ins w:id="166" w:author="Unknown">
        <w:r w:rsidRPr="005A5020">
          <w:rPr>
            <w:rFonts w:ascii="inherit" w:eastAsia="Times New Roman" w:hAnsi="inherit" w:cs="Arial"/>
            <w:b/>
            <w:bCs/>
            <w:color w:val="4D4D4D"/>
            <w:spacing w:val="3"/>
            <w:sz w:val="23"/>
            <w:szCs w:val="23"/>
            <w:bdr w:val="none" w:sz="0" w:space="0" w:color="auto" w:frame="1"/>
            <w:lang w:eastAsia="en-IN"/>
          </w:rPr>
          <w:t>Ans.</w:t>
        </w:r>
        <w:proofErr w:type="gramEnd"/>
      </w:ins>
    </w:p>
    <w:p w:rsidR="005A5020" w:rsidRPr="005A5020" w:rsidRDefault="005A5020" w:rsidP="005A5020">
      <w:pPr>
        <w:shd w:val="clear" w:color="auto" w:fill="FFFFFF"/>
        <w:spacing w:after="300" w:line="240" w:lineRule="auto"/>
        <w:textAlignment w:val="baseline"/>
        <w:rPr>
          <w:ins w:id="167" w:author="Unknown"/>
          <w:rFonts w:ascii="inherit" w:eastAsia="Times New Roman" w:hAnsi="inherit" w:cs="Arial"/>
          <w:color w:val="4D4D4D"/>
          <w:spacing w:val="3"/>
          <w:sz w:val="23"/>
          <w:szCs w:val="23"/>
          <w:lang w:eastAsia="en-IN"/>
        </w:rPr>
      </w:pPr>
      <w:ins w:id="168" w:author="Unknown">
        <w:r w:rsidRPr="005A5020">
          <w:rPr>
            <w:rFonts w:ascii="inherit" w:eastAsia="Times New Roman" w:hAnsi="inherit" w:cs="Arial"/>
            <w:color w:val="4D4D4D"/>
            <w:spacing w:val="3"/>
            <w:sz w:val="23"/>
            <w:szCs w:val="23"/>
            <w:lang w:eastAsia="en-IN"/>
          </w:rPr>
          <w:t>The required query is:</w:t>
        </w:r>
      </w:ins>
    </w:p>
    <w:p w:rsidR="005A5020" w:rsidRPr="007C2C16" w:rsidRDefault="005A5020" w:rsidP="007C2C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ins w:id="169" w:author="Unknown"/>
          <w:rFonts w:ascii="Courier New" w:eastAsia="Times New Roman" w:hAnsi="Courier New" w:cs="Courier New"/>
          <w:color w:val="4D4D4D"/>
          <w:spacing w:val="3"/>
          <w:sz w:val="24"/>
          <w:szCs w:val="24"/>
          <w:lang w:eastAsia="en-IN"/>
        </w:rPr>
      </w:pPr>
      <w:ins w:id="170" w:author="Unknown"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 xml:space="preserve">Select </w:t>
        </w:r>
      </w:ins>
      <w:proofErr w:type="spellStart"/>
      <w:proofErr w:type="gramStart"/>
      <w:r w:rsidR="007C2C16">
        <w:rPr>
          <w:rFonts w:ascii="Courier New" w:eastAsia="Times New Roman" w:hAnsi="Courier New" w:cs="Courier New"/>
          <w:color w:val="4D4D4D"/>
          <w:spacing w:val="3"/>
          <w:sz w:val="24"/>
          <w:szCs w:val="24"/>
          <w:lang w:eastAsia="en-IN"/>
        </w:rPr>
        <w:t>charindex</w:t>
      </w:r>
      <w:proofErr w:type="spellEnd"/>
      <w:ins w:id="171" w:author="Unknown"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>(</w:t>
        </w:r>
      </w:ins>
      <w:proofErr w:type="gramEnd"/>
      <w:r w:rsidR="007C2C16">
        <w:rPr>
          <w:rFonts w:ascii="Courier New" w:eastAsia="Times New Roman" w:hAnsi="Courier New" w:cs="Courier New"/>
          <w:color w:val="4D4D4D"/>
          <w:spacing w:val="3"/>
          <w:sz w:val="24"/>
          <w:szCs w:val="24"/>
          <w:lang w:eastAsia="en-IN"/>
        </w:rPr>
        <w:t>‘</w:t>
      </w:r>
      <w:proofErr w:type="spellStart"/>
      <w:r w:rsidR="007C2C16">
        <w:rPr>
          <w:rFonts w:ascii="Courier New" w:eastAsia="Times New Roman" w:hAnsi="Courier New" w:cs="Courier New"/>
          <w:color w:val="4D4D4D"/>
          <w:spacing w:val="3"/>
          <w:sz w:val="24"/>
          <w:szCs w:val="24"/>
          <w:lang w:eastAsia="en-IN"/>
        </w:rPr>
        <w:t>a’,</w:t>
      </w:r>
      <w:ins w:id="172" w:author="Unknown"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>FIRST_NAME</w:t>
        </w:r>
        <w:proofErr w:type="spellEnd"/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>) from Worker where FIRST_NAME = 'Amitabh';</w:t>
        </w:r>
        <w:r w:rsidRPr="005A5020">
          <w:rPr>
            <w:rFonts w:ascii="inherit" w:eastAsia="Times New Roman" w:hAnsi="inherit" w:cs="Arial"/>
            <w:color w:val="4D4D4D"/>
            <w:spacing w:val="3"/>
            <w:sz w:val="23"/>
            <w:szCs w:val="23"/>
            <w:lang w:eastAsia="en-IN"/>
          </w:rPr>
          <w:t> </w:t>
        </w:r>
      </w:ins>
    </w:p>
    <w:p w:rsidR="005A5020" w:rsidRPr="005A5020" w:rsidRDefault="005A5020" w:rsidP="005A5020">
      <w:pPr>
        <w:shd w:val="clear" w:color="auto" w:fill="FFFFFF"/>
        <w:spacing w:after="300" w:line="240" w:lineRule="auto"/>
        <w:textAlignment w:val="baseline"/>
        <w:outlineLvl w:val="3"/>
        <w:rPr>
          <w:ins w:id="173" w:author="Unknown"/>
          <w:rFonts w:ascii="inherit" w:eastAsia="Times New Roman" w:hAnsi="inherit" w:cs="Arial"/>
          <w:b/>
          <w:bCs/>
          <w:color w:val="444444"/>
          <w:spacing w:val="3"/>
          <w:sz w:val="26"/>
          <w:szCs w:val="26"/>
          <w:lang w:eastAsia="en-IN"/>
        </w:rPr>
      </w:pPr>
      <w:proofErr w:type="gramStart"/>
      <w:ins w:id="174" w:author="Unknown">
        <w:r w:rsidRPr="005A5020">
          <w:rPr>
            <w:rFonts w:ascii="inherit" w:eastAsia="Times New Roman" w:hAnsi="inherit" w:cs="Arial"/>
            <w:b/>
            <w:bCs/>
            <w:color w:val="444444"/>
            <w:spacing w:val="3"/>
            <w:sz w:val="26"/>
            <w:szCs w:val="26"/>
            <w:lang w:eastAsia="en-IN"/>
          </w:rPr>
          <w:lastRenderedPageBreak/>
          <w:t>Q-6.</w:t>
        </w:r>
        <w:proofErr w:type="gramEnd"/>
        <w:r w:rsidRPr="005A5020">
          <w:rPr>
            <w:rFonts w:ascii="inherit" w:eastAsia="Times New Roman" w:hAnsi="inherit" w:cs="Arial"/>
            <w:b/>
            <w:bCs/>
            <w:color w:val="444444"/>
            <w:spacing w:val="3"/>
            <w:sz w:val="26"/>
            <w:szCs w:val="26"/>
            <w:lang w:eastAsia="en-IN"/>
          </w:rPr>
          <w:t xml:space="preserve"> Write an SQL query to print the FIRST_NAME from Worker table after removing white spaces from the right side.</w:t>
        </w:r>
      </w:ins>
    </w:p>
    <w:p w:rsidR="005A5020" w:rsidRPr="005A5020" w:rsidRDefault="005A5020" w:rsidP="005A5020">
      <w:pPr>
        <w:shd w:val="clear" w:color="auto" w:fill="FFFFFF"/>
        <w:spacing w:after="0" w:line="240" w:lineRule="auto"/>
        <w:textAlignment w:val="baseline"/>
        <w:rPr>
          <w:ins w:id="175" w:author="Unknown"/>
          <w:rFonts w:ascii="inherit" w:eastAsia="Times New Roman" w:hAnsi="inherit" w:cs="Arial"/>
          <w:color w:val="4D4D4D"/>
          <w:spacing w:val="3"/>
          <w:sz w:val="23"/>
          <w:szCs w:val="23"/>
          <w:lang w:eastAsia="en-IN"/>
        </w:rPr>
      </w:pPr>
      <w:proofErr w:type="gramStart"/>
      <w:ins w:id="176" w:author="Unknown">
        <w:r w:rsidRPr="005A5020">
          <w:rPr>
            <w:rFonts w:ascii="inherit" w:eastAsia="Times New Roman" w:hAnsi="inherit" w:cs="Arial"/>
            <w:b/>
            <w:bCs/>
            <w:color w:val="4D4D4D"/>
            <w:spacing w:val="3"/>
            <w:sz w:val="23"/>
            <w:szCs w:val="23"/>
            <w:bdr w:val="none" w:sz="0" w:space="0" w:color="auto" w:frame="1"/>
            <w:lang w:eastAsia="en-IN"/>
          </w:rPr>
          <w:t>Ans.</w:t>
        </w:r>
        <w:proofErr w:type="gramEnd"/>
      </w:ins>
    </w:p>
    <w:p w:rsidR="005A5020" w:rsidRPr="005A5020" w:rsidRDefault="005A5020" w:rsidP="005A5020">
      <w:pPr>
        <w:shd w:val="clear" w:color="auto" w:fill="FFFFFF"/>
        <w:spacing w:after="300" w:line="240" w:lineRule="auto"/>
        <w:textAlignment w:val="baseline"/>
        <w:rPr>
          <w:ins w:id="177" w:author="Unknown"/>
          <w:rFonts w:ascii="inherit" w:eastAsia="Times New Roman" w:hAnsi="inherit" w:cs="Arial"/>
          <w:color w:val="4D4D4D"/>
          <w:spacing w:val="3"/>
          <w:sz w:val="23"/>
          <w:szCs w:val="23"/>
          <w:lang w:eastAsia="en-IN"/>
        </w:rPr>
      </w:pPr>
      <w:ins w:id="178" w:author="Unknown">
        <w:r w:rsidRPr="005A5020">
          <w:rPr>
            <w:rFonts w:ascii="inherit" w:eastAsia="Times New Roman" w:hAnsi="inherit" w:cs="Arial"/>
            <w:color w:val="4D4D4D"/>
            <w:spacing w:val="3"/>
            <w:sz w:val="23"/>
            <w:szCs w:val="23"/>
            <w:lang w:eastAsia="en-IN"/>
          </w:rPr>
          <w:t>The required query is:</w:t>
        </w:r>
      </w:ins>
    </w:p>
    <w:p w:rsidR="005A5020" w:rsidRPr="005A5020" w:rsidRDefault="005A5020" w:rsidP="005A50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ins w:id="179" w:author="Unknown"/>
          <w:rFonts w:ascii="Courier New" w:eastAsia="Times New Roman" w:hAnsi="Courier New" w:cs="Courier New"/>
          <w:color w:val="4D4D4D"/>
          <w:spacing w:val="3"/>
          <w:sz w:val="24"/>
          <w:szCs w:val="24"/>
          <w:lang w:eastAsia="en-IN"/>
        </w:rPr>
      </w:pPr>
      <w:ins w:id="180" w:author="Unknown"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 xml:space="preserve">Select </w:t>
        </w:r>
        <w:proofErr w:type="gramStart"/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>RTRIM(</w:t>
        </w:r>
        <w:proofErr w:type="gramEnd"/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>FIRST_NAME) from Worker;</w:t>
        </w:r>
      </w:ins>
    </w:p>
    <w:p w:rsidR="005A5020" w:rsidRPr="005A5020" w:rsidRDefault="005A5020" w:rsidP="005A5020">
      <w:pPr>
        <w:shd w:val="clear" w:color="auto" w:fill="FFFFFF"/>
        <w:spacing w:after="300" w:line="240" w:lineRule="auto"/>
        <w:textAlignment w:val="baseline"/>
        <w:rPr>
          <w:ins w:id="181" w:author="Unknown"/>
          <w:rFonts w:ascii="inherit" w:eastAsia="Times New Roman" w:hAnsi="inherit" w:cs="Arial"/>
          <w:color w:val="4D4D4D"/>
          <w:spacing w:val="3"/>
          <w:sz w:val="23"/>
          <w:szCs w:val="23"/>
          <w:lang w:eastAsia="en-IN"/>
        </w:rPr>
      </w:pPr>
      <w:ins w:id="182" w:author="Unknown">
        <w:r w:rsidRPr="005A5020">
          <w:rPr>
            <w:rFonts w:ascii="inherit" w:eastAsia="Times New Roman" w:hAnsi="inherit" w:cs="Arial"/>
            <w:color w:val="4D4D4D"/>
            <w:spacing w:val="3"/>
            <w:sz w:val="23"/>
            <w:szCs w:val="23"/>
            <w:lang w:eastAsia="en-IN"/>
          </w:rPr>
          <w:t> </w:t>
        </w:r>
      </w:ins>
    </w:p>
    <w:p w:rsidR="005A5020" w:rsidRPr="005A5020" w:rsidRDefault="005A5020" w:rsidP="005A5020">
      <w:pPr>
        <w:shd w:val="clear" w:color="auto" w:fill="FFFFFF"/>
        <w:spacing w:after="300" w:line="240" w:lineRule="auto"/>
        <w:textAlignment w:val="baseline"/>
        <w:outlineLvl w:val="3"/>
        <w:rPr>
          <w:ins w:id="183" w:author="Unknown"/>
          <w:rFonts w:ascii="inherit" w:eastAsia="Times New Roman" w:hAnsi="inherit" w:cs="Arial"/>
          <w:b/>
          <w:bCs/>
          <w:color w:val="444444"/>
          <w:spacing w:val="3"/>
          <w:sz w:val="26"/>
          <w:szCs w:val="26"/>
          <w:lang w:eastAsia="en-IN"/>
        </w:rPr>
      </w:pPr>
      <w:proofErr w:type="gramStart"/>
      <w:ins w:id="184" w:author="Unknown">
        <w:r w:rsidRPr="005A5020">
          <w:rPr>
            <w:rFonts w:ascii="inherit" w:eastAsia="Times New Roman" w:hAnsi="inherit" w:cs="Arial"/>
            <w:b/>
            <w:bCs/>
            <w:color w:val="444444"/>
            <w:spacing w:val="3"/>
            <w:sz w:val="26"/>
            <w:szCs w:val="26"/>
            <w:lang w:eastAsia="en-IN"/>
          </w:rPr>
          <w:t>Q-7.</w:t>
        </w:r>
        <w:proofErr w:type="gramEnd"/>
        <w:r w:rsidRPr="005A5020">
          <w:rPr>
            <w:rFonts w:ascii="inherit" w:eastAsia="Times New Roman" w:hAnsi="inherit" w:cs="Arial"/>
            <w:b/>
            <w:bCs/>
            <w:color w:val="444444"/>
            <w:spacing w:val="3"/>
            <w:sz w:val="26"/>
            <w:szCs w:val="26"/>
            <w:lang w:eastAsia="en-IN"/>
          </w:rPr>
          <w:t xml:space="preserve"> Write an SQL query to print the DEPARTMENT from Worker table after removing white spaces from the left side.</w:t>
        </w:r>
      </w:ins>
    </w:p>
    <w:p w:rsidR="005A5020" w:rsidRPr="005A5020" w:rsidRDefault="005A5020" w:rsidP="005A5020">
      <w:pPr>
        <w:shd w:val="clear" w:color="auto" w:fill="FFFFFF"/>
        <w:spacing w:after="0" w:line="240" w:lineRule="auto"/>
        <w:textAlignment w:val="baseline"/>
        <w:rPr>
          <w:ins w:id="185" w:author="Unknown"/>
          <w:rFonts w:ascii="inherit" w:eastAsia="Times New Roman" w:hAnsi="inherit" w:cs="Arial"/>
          <w:color w:val="4D4D4D"/>
          <w:spacing w:val="3"/>
          <w:sz w:val="23"/>
          <w:szCs w:val="23"/>
          <w:lang w:eastAsia="en-IN"/>
        </w:rPr>
      </w:pPr>
      <w:proofErr w:type="gramStart"/>
      <w:ins w:id="186" w:author="Unknown">
        <w:r w:rsidRPr="005A5020">
          <w:rPr>
            <w:rFonts w:ascii="inherit" w:eastAsia="Times New Roman" w:hAnsi="inherit" w:cs="Arial"/>
            <w:b/>
            <w:bCs/>
            <w:color w:val="4D4D4D"/>
            <w:spacing w:val="3"/>
            <w:sz w:val="23"/>
            <w:szCs w:val="23"/>
            <w:bdr w:val="none" w:sz="0" w:space="0" w:color="auto" w:frame="1"/>
            <w:lang w:eastAsia="en-IN"/>
          </w:rPr>
          <w:t>Ans.</w:t>
        </w:r>
        <w:proofErr w:type="gramEnd"/>
      </w:ins>
    </w:p>
    <w:p w:rsidR="005A5020" w:rsidRPr="005A5020" w:rsidRDefault="005A5020" w:rsidP="005A5020">
      <w:pPr>
        <w:shd w:val="clear" w:color="auto" w:fill="FFFFFF"/>
        <w:spacing w:after="300" w:line="240" w:lineRule="auto"/>
        <w:textAlignment w:val="baseline"/>
        <w:rPr>
          <w:ins w:id="187" w:author="Unknown"/>
          <w:rFonts w:ascii="inherit" w:eastAsia="Times New Roman" w:hAnsi="inherit" w:cs="Arial"/>
          <w:color w:val="4D4D4D"/>
          <w:spacing w:val="3"/>
          <w:sz w:val="23"/>
          <w:szCs w:val="23"/>
          <w:lang w:eastAsia="en-IN"/>
        </w:rPr>
      </w:pPr>
      <w:ins w:id="188" w:author="Unknown">
        <w:r w:rsidRPr="005A5020">
          <w:rPr>
            <w:rFonts w:ascii="inherit" w:eastAsia="Times New Roman" w:hAnsi="inherit" w:cs="Arial"/>
            <w:color w:val="4D4D4D"/>
            <w:spacing w:val="3"/>
            <w:sz w:val="23"/>
            <w:szCs w:val="23"/>
            <w:lang w:eastAsia="en-IN"/>
          </w:rPr>
          <w:t>The required query is:</w:t>
        </w:r>
      </w:ins>
    </w:p>
    <w:p w:rsidR="005A5020" w:rsidRPr="005A5020" w:rsidRDefault="005A5020" w:rsidP="005A50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ins w:id="189" w:author="Unknown"/>
          <w:rFonts w:ascii="Courier New" w:eastAsia="Times New Roman" w:hAnsi="Courier New" w:cs="Courier New"/>
          <w:color w:val="4D4D4D"/>
          <w:spacing w:val="3"/>
          <w:sz w:val="24"/>
          <w:szCs w:val="24"/>
          <w:lang w:eastAsia="en-IN"/>
        </w:rPr>
      </w:pPr>
      <w:ins w:id="190" w:author="Unknown"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 xml:space="preserve">Select </w:t>
        </w:r>
        <w:proofErr w:type="gramStart"/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>LTRIM(</w:t>
        </w:r>
        <w:proofErr w:type="gramEnd"/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>DEPARTMENT) from Worker;</w:t>
        </w:r>
      </w:ins>
    </w:p>
    <w:p w:rsidR="005A5020" w:rsidRPr="005A5020" w:rsidRDefault="005A5020" w:rsidP="005A5020">
      <w:pPr>
        <w:shd w:val="clear" w:color="auto" w:fill="FFFFFF"/>
        <w:spacing w:after="300" w:line="240" w:lineRule="auto"/>
        <w:textAlignment w:val="baseline"/>
        <w:rPr>
          <w:ins w:id="191" w:author="Unknown"/>
          <w:rFonts w:ascii="inherit" w:eastAsia="Times New Roman" w:hAnsi="inherit" w:cs="Arial"/>
          <w:color w:val="4D4D4D"/>
          <w:spacing w:val="3"/>
          <w:sz w:val="23"/>
          <w:szCs w:val="23"/>
          <w:lang w:eastAsia="en-IN"/>
        </w:rPr>
      </w:pPr>
      <w:ins w:id="192" w:author="Unknown">
        <w:r w:rsidRPr="005A5020">
          <w:rPr>
            <w:rFonts w:ascii="inherit" w:eastAsia="Times New Roman" w:hAnsi="inherit" w:cs="Arial"/>
            <w:color w:val="4D4D4D"/>
            <w:spacing w:val="3"/>
            <w:sz w:val="23"/>
            <w:szCs w:val="23"/>
            <w:lang w:eastAsia="en-IN"/>
          </w:rPr>
          <w:t> </w:t>
        </w:r>
      </w:ins>
    </w:p>
    <w:p w:rsidR="005A5020" w:rsidRPr="005A5020" w:rsidRDefault="005A5020" w:rsidP="005A5020">
      <w:pPr>
        <w:shd w:val="clear" w:color="auto" w:fill="FFFFFF"/>
        <w:spacing w:after="300" w:line="240" w:lineRule="auto"/>
        <w:textAlignment w:val="baseline"/>
        <w:outlineLvl w:val="3"/>
        <w:rPr>
          <w:ins w:id="193" w:author="Unknown"/>
          <w:rFonts w:ascii="inherit" w:eastAsia="Times New Roman" w:hAnsi="inherit" w:cs="Arial"/>
          <w:b/>
          <w:bCs/>
          <w:color w:val="444444"/>
          <w:spacing w:val="3"/>
          <w:sz w:val="26"/>
          <w:szCs w:val="26"/>
          <w:lang w:eastAsia="en-IN"/>
        </w:rPr>
      </w:pPr>
      <w:proofErr w:type="gramStart"/>
      <w:ins w:id="194" w:author="Unknown">
        <w:r w:rsidRPr="005A5020">
          <w:rPr>
            <w:rFonts w:ascii="inherit" w:eastAsia="Times New Roman" w:hAnsi="inherit" w:cs="Arial"/>
            <w:b/>
            <w:bCs/>
            <w:color w:val="444444"/>
            <w:spacing w:val="3"/>
            <w:sz w:val="26"/>
            <w:szCs w:val="26"/>
            <w:lang w:eastAsia="en-IN"/>
          </w:rPr>
          <w:t>Q-8.</w:t>
        </w:r>
        <w:proofErr w:type="gramEnd"/>
        <w:r w:rsidRPr="005A5020">
          <w:rPr>
            <w:rFonts w:ascii="inherit" w:eastAsia="Times New Roman" w:hAnsi="inherit" w:cs="Arial"/>
            <w:b/>
            <w:bCs/>
            <w:color w:val="444444"/>
            <w:spacing w:val="3"/>
            <w:sz w:val="26"/>
            <w:szCs w:val="26"/>
            <w:lang w:eastAsia="en-IN"/>
          </w:rPr>
          <w:t xml:space="preserve"> Write an SQL query that fetches the unique values of DEPARTMENT from Worker table and prints its length.</w:t>
        </w:r>
      </w:ins>
    </w:p>
    <w:p w:rsidR="005A5020" w:rsidRPr="005A5020" w:rsidRDefault="005A5020" w:rsidP="005A5020">
      <w:pPr>
        <w:shd w:val="clear" w:color="auto" w:fill="FFFFFF"/>
        <w:spacing w:after="0" w:line="240" w:lineRule="auto"/>
        <w:textAlignment w:val="baseline"/>
        <w:rPr>
          <w:ins w:id="195" w:author="Unknown"/>
          <w:rFonts w:ascii="inherit" w:eastAsia="Times New Roman" w:hAnsi="inherit" w:cs="Arial"/>
          <w:color w:val="4D4D4D"/>
          <w:spacing w:val="3"/>
          <w:sz w:val="23"/>
          <w:szCs w:val="23"/>
          <w:lang w:eastAsia="en-IN"/>
        </w:rPr>
      </w:pPr>
      <w:proofErr w:type="gramStart"/>
      <w:ins w:id="196" w:author="Unknown">
        <w:r w:rsidRPr="005A5020">
          <w:rPr>
            <w:rFonts w:ascii="inherit" w:eastAsia="Times New Roman" w:hAnsi="inherit" w:cs="Arial"/>
            <w:b/>
            <w:bCs/>
            <w:color w:val="4D4D4D"/>
            <w:spacing w:val="3"/>
            <w:sz w:val="23"/>
            <w:szCs w:val="23"/>
            <w:bdr w:val="none" w:sz="0" w:space="0" w:color="auto" w:frame="1"/>
            <w:lang w:eastAsia="en-IN"/>
          </w:rPr>
          <w:t>Ans.</w:t>
        </w:r>
        <w:proofErr w:type="gramEnd"/>
      </w:ins>
    </w:p>
    <w:p w:rsidR="005A5020" w:rsidRPr="005A5020" w:rsidRDefault="005A5020" w:rsidP="005A5020">
      <w:pPr>
        <w:shd w:val="clear" w:color="auto" w:fill="FFFFFF"/>
        <w:spacing w:after="300" w:line="240" w:lineRule="auto"/>
        <w:textAlignment w:val="baseline"/>
        <w:rPr>
          <w:ins w:id="197" w:author="Unknown"/>
          <w:rFonts w:ascii="inherit" w:eastAsia="Times New Roman" w:hAnsi="inherit" w:cs="Arial"/>
          <w:color w:val="4D4D4D"/>
          <w:spacing w:val="3"/>
          <w:sz w:val="23"/>
          <w:szCs w:val="23"/>
          <w:lang w:eastAsia="en-IN"/>
        </w:rPr>
      </w:pPr>
      <w:ins w:id="198" w:author="Unknown">
        <w:r w:rsidRPr="005A5020">
          <w:rPr>
            <w:rFonts w:ascii="inherit" w:eastAsia="Times New Roman" w:hAnsi="inherit" w:cs="Arial"/>
            <w:color w:val="4D4D4D"/>
            <w:spacing w:val="3"/>
            <w:sz w:val="23"/>
            <w:szCs w:val="23"/>
            <w:lang w:eastAsia="en-IN"/>
          </w:rPr>
          <w:t>The required query is:</w:t>
        </w:r>
      </w:ins>
    </w:p>
    <w:p w:rsidR="005A5020" w:rsidRPr="005A5020" w:rsidRDefault="005A5020" w:rsidP="005A50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ins w:id="199" w:author="Unknown"/>
          <w:rFonts w:ascii="Courier New" w:eastAsia="Times New Roman" w:hAnsi="Courier New" w:cs="Courier New"/>
          <w:color w:val="4D4D4D"/>
          <w:spacing w:val="3"/>
          <w:sz w:val="24"/>
          <w:szCs w:val="24"/>
          <w:lang w:eastAsia="en-IN"/>
        </w:rPr>
      </w:pPr>
      <w:ins w:id="200" w:author="Unknown"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 xml:space="preserve">Select distinct </w:t>
        </w:r>
        <w:proofErr w:type="spellStart"/>
        <w:proofErr w:type="gramStart"/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>len</w:t>
        </w:r>
        <w:proofErr w:type="spellEnd"/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>(</w:t>
        </w:r>
        <w:proofErr w:type="gramEnd"/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>DEPARTMENT) from Worker;</w:t>
        </w:r>
      </w:ins>
    </w:p>
    <w:p w:rsidR="005A5020" w:rsidRPr="005A5020" w:rsidRDefault="005A5020" w:rsidP="005A5020">
      <w:pPr>
        <w:shd w:val="clear" w:color="auto" w:fill="FFFFFF"/>
        <w:spacing w:after="300" w:line="240" w:lineRule="auto"/>
        <w:textAlignment w:val="baseline"/>
        <w:rPr>
          <w:ins w:id="201" w:author="Unknown"/>
          <w:rFonts w:ascii="inherit" w:eastAsia="Times New Roman" w:hAnsi="inherit" w:cs="Arial"/>
          <w:color w:val="4D4D4D"/>
          <w:spacing w:val="3"/>
          <w:sz w:val="23"/>
          <w:szCs w:val="23"/>
          <w:lang w:eastAsia="en-IN"/>
        </w:rPr>
      </w:pPr>
      <w:ins w:id="202" w:author="Unknown">
        <w:r w:rsidRPr="005A5020">
          <w:rPr>
            <w:rFonts w:ascii="inherit" w:eastAsia="Times New Roman" w:hAnsi="inherit" w:cs="Arial"/>
            <w:color w:val="4D4D4D"/>
            <w:spacing w:val="3"/>
            <w:sz w:val="23"/>
            <w:szCs w:val="23"/>
            <w:lang w:eastAsia="en-IN"/>
          </w:rPr>
          <w:t> </w:t>
        </w:r>
      </w:ins>
    </w:p>
    <w:p w:rsidR="005A5020" w:rsidRPr="005A5020" w:rsidRDefault="005A5020" w:rsidP="005A5020">
      <w:pPr>
        <w:shd w:val="clear" w:color="auto" w:fill="FFFFFF"/>
        <w:spacing w:after="300" w:line="240" w:lineRule="auto"/>
        <w:textAlignment w:val="baseline"/>
        <w:outlineLvl w:val="3"/>
        <w:rPr>
          <w:ins w:id="203" w:author="Unknown"/>
          <w:rFonts w:ascii="inherit" w:eastAsia="Times New Roman" w:hAnsi="inherit" w:cs="Arial"/>
          <w:b/>
          <w:bCs/>
          <w:color w:val="444444"/>
          <w:spacing w:val="3"/>
          <w:sz w:val="26"/>
          <w:szCs w:val="26"/>
          <w:lang w:eastAsia="en-IN"/>
        </w:rPr>
      </w:pPr>
      <w:proofErr w:type="gramStart"/>
      <w:ins w:id="204" w:author="Unknown">
        <w:r w:rsidRPr="005A5020">
          <w:rPr>
            <w:rFonts w:ascii="inherit" w:eastAsia="Times New Roman" w:hAnsi="inherit" w:cs="Arial"/>
            <w:b/>
            <w:bCs/>
            <w:color w:val="444444"/>
            <w:spacing w:val="3"/>
            <w:sz w:val="26"/>
            <w:szCs w:val="26"/>
            <w:lang w:eastAsia="en-IN"/>
          </w:rPr>
          <w:t>Q-9.</w:t>
        </w:r>
        <w:proofErr w:type="gramEnd"/>
        <w:r w:rsidRPr="005A5020">
          <w:rPr>
            <w:rFonts w:ascii="inherit" w:eastAsia="Times New Roman" w:hAnsi="inherit" w:cs="Arial"/>
            <w:b/>
            <w:bCs/>
            <w:color w:val="444444"/>
            <w:spacing w:val="3"/>
            <w:sz w:val="26"/>
            <w:szCs w:val="26"/>
            <w:lang w:eastAsia="en-IN"/>
          </w:rPr>
          <w:t xml:space="preserve"> Write an SQL query to print the FIRST_NAME from Worker table after replacing ‘a’ with ‘A’.</w:t>
        </w:r>
      </w:ins>
    </w:p>
    <w:p w:rsidR="005A5020" w:rsidRPr="005A5020" w:rsidRDefault="005A5020" w:rsidP="005A5020">
      <w:pPr>
        <w:shd w:val="clear" w:color="auto" w:fill="FFFFFF"/>
        <w:spacing w:after="0" w:line="240" w:lineRule="auto"/>
        <w:textAlignment w:val="baseline"/>
        <w:rPr>
          <w:ins w:id="205" w:author="Unknown"/>
          <w:rFonts w:ascii="inherit" w:eastAsia="Times New Roman" w:hAnsi="inherit" w:cs="Arial"/>
          <w:color w:val="4D4D4D"/>
          <w:spacing w:val="3"/>
          <w:sz w:val="23"/>
          <w:szCs w:val="23"/>
          <w:lang w:eastAsia="en-IN"/>
        </w:rPr>
      </w:pPr>
      <w:proofErr w:type="gramStart"/>
      <w:ins w:id="206" w:author="Unknown">
        <w:r w:rsidRPr="005A5020">
          <w:rPr>
            <w:rFonts w:ascii="inherit" w:eastAsia="Times New Roman" w:hAnsi="inherit" w:cs="Arial"/>
            <w:b/>
            <w:bCs/>
            <w:color w:val="4D4D4D"/>
            <w:spacing w:val="3"/>
            <w:sz w:val="23"/>
            <w:szCs w:val="23"/>
            <w:bdr w:val="none" w:sz="0" w:space="0" w:color="auto" w:frame="1"/>
            <w:lang w:eastAsia="en-IN"/>
          </w:rPr>
          <w:t>Ans.</w:t>
        </w:r>
        <w:proofErr w:type="gramEnd"/>
      </w:ins>
    </w:p>
    <w:p w:rsidR="005A5020" w:rsidRPr="005A5020" w:rsidRDefault="005A5020" w:rsidP="005A5020">
      <w:pPr>
        <w:shd w:val="clear" w:color="auto" w:fill="FFFFFF"/>
        <w:spacing w:after="300" w:line="240" w:lineRule="auto"/>
        <w:textAlignment w:val="baseline"/>
        <w:rPr>
          <w:ins w:id="207" w:author="Unknown"/>
          <w:rFonts w:ascii="inherit" w:eastAsia="Times New Roman" w:hAnsi="inherit" w:cs="Arial"/>
          <w:color w:val="4D4D4D"/>
          <w:spacing w:val="3"/>
          <w:sz w:val="23"/>
          <w:szCs w:val="23"/>
          <w:lang w:eastAsia="en-IN"/>
        </w:rPr>
      </w:pPr>
      <w:ins w:id="208" w:author="Unknown">
        <w:r w:rsidRPr="005A5020">
          <w:rPr>
            <w:rFonts w:ascii="inherit" w:eastAsia="Times New Roman" w:hAnsi="inherit" w:cs="Arial"/>
            <w:color w:val="4D4D4D"/>
            <w:spacing w:val="3"/>
            <w:sz w:val="23"/>
            <w:szCs w:val="23"/>
            <w:lang w:eastAsia="en-IN"/>
          </w:rPr>
          <w:t>The required query is:</w:t>
        </w:r>
      </w:ins>
    </w:p>
    <w:p w:rsidR="005A5020" w:rsidRPr="005A5020" w:rsidRDefault="005A5020" w:rsidP="005A50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ins w:id="209" w:author="Unknown"/>
          <w:rFonts w:ascii="Courier New" w:eastAsia="Times New Roman" w:hAnsi="Courier New" w:cs="Courier New"/>
          <w:color w:val="4D4D4D"/>
          <w:spacing w:val="3"/>
          <w:sz w:val="24"/>
          <w:szCs w:val="24"/>
          <w:lang w:eastAsia="en-IN"/>
        </w:rPr>
      </w:pPr>
      <w:ins w:id="210" w:author="Unknown"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 xml:space="preserve">Select </w:t>
        </w:r>
        <w:proofErr w:type="gramStart"/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>REPLACE(</w:t>
        </w:r>
        <w:proofErr w:type="spellStart"/>
        <w:proofErr w:type="gramEnd"/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>FIRST_NAME,'a','A</w:t>
        </w:r>
        <w:proofErr w:type="spellEnd"/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>') from Worker;</w:t>
        </w:r>
      </w:ins>
    </w:p>
    <w:p w:rsidR="005A5020" w:rsidRPr="005A5020" w:rsidRDefault="005A5020" w:rsidP="005A5020">
      <w:pPr>
        <w:shd w:val="clear" w:color="auto" w:fill="FFFFFF"/>
        <w:spacing w:after="300" w:line="240" w:lineRule="auto"/>
        <w:textAlignment w:val="baseline"/>
        <w:rPr>
          <w:ins w:id="211" w:author="Unknown"/>
          <w:rFonts w:ascii="inherit" w:eastAsia="Times New Roman" w:hAnsi="inherit" w:cs="Arial"/>
          <w:color w:val="4D4D4D"/>
          <w:spacing w:val="3"/>
          <w:sz w:val="23"/>
          <w:szCs w:val="23"/>
          <w:lang w:eastAsia="en-IN"/>
        </w:rPr>
      </w:pPr>
      <w:ins w:id="212" w:author="Unknown">
        <w:r w:rsidRPr="005A5020">
          <w:rPr>
            <w:rFonts w:ascii="inherit" w:eastAsia="Times New Roman" w:hAnsi="inherit" w:cs="Arial"/>
            <w:color w:val="4D4D4D"/>
            <w:spacing w:val="3"/>
            <w:sz w:val="23"/>
            <w:szCs w:val="23"/>
            <w:lang w:eastAsia="en-IN"/>
          </w:rPr>
          <w:t> </w:t>
        </w:r>
      </w:ins>
    </w:p>
    <w:p w:rsidR="005A5020" w:rsidRPr="005A5020" w:rsidRDefault="005A5020" w:rsidP="005A5020">
      <w:pPr>
        <w:shd w:val="clear" w:color="auto" w:fill="FFFFFF"/>
        <w:spacing w:after="300" w:line="240" w:lineRule="auto"/>
        <w:textAlignment w:val="baseline"/>
        <w:outlineLvl w:val="3"/>
        <w:rPr>
          <w:ins w:id="213" w:author="Unknown"/>
          <w:rFonts w:ascii="inherit" w:eastAsia="Times New Roman" w:hAnsi="inherit" w:cs="Arial"/>
          <w:b/>
          <w:bCs/>
          <w:color w:val="444444"/>
          <w:spacing w:val="3"/>
          <w:sz w:val="26"/>
          <w:szCs w:val="26"/>
          <w:lang w:eastAsia="en-IN"/>
        </w:rPr>
      </w:pPr>
      <w:proofErr w:type="gramStart"/>
      <w:ins w:id="214" w:author="Unknown">
        <w:r w:rsidRPr="005A5020">
          <w:rPr>
            <w:rFonts w:ascii="inherit" w:eastAsia="Times New Roman" w:hAnsi="inherit" w:cs="Arial"/>
            <w:b/>
            <w:bCs/>
            <w:color w:val="444444"/>
            <w:spacing w:val="3"/>
            <w:sz w:val="26"/>
            <w:szCs w:val="26"/>
            <w:lang w:eastAsia="en-IN"/>
          </w:rPr>
          <w:t>Q-10.</w:t>
        </w:r>
        <w:proofErr w:type="gramEnd"/>
        <w:r w:rsidRPr="005A5020">
          <w:rPr>
            <w:rFonts w:ascii="inherit" w:eastAsia="Times New Roman" w:hAnsi="inherit" w:cs="Arial"/>
            <w:b/>
            <w:bCs/>
            <w:color w:val="444444"/>
            <w:spacing w:val="3"/>
            <w:sz w:val="26"/>
            <w:szCs w:val="26"/>
            <w:lang w:eastAsia="en-IN"/>
          </w:rPr>
          <w:t xml:space="preserve"> Write an SQL query to print the FIRST_NAME and LAST_NAME from Worker table into a single column COMPLETE_NAME. A space char should separate them.</w:t>
        </w:r>
      </w:ins>
    </w:p>
    <w:p w:rsidR="005A5020" w:rsidRPr="005A5020" w:rsidRDefault="005A5020" w:rsidP="005A5020">
      <w:pPr>
        <w:shd w:val="clear" w:color="auto" w:fill="FFFFFF"/>
        <w:spacing w:after="0" w:line="240" w:lineRule="auto"/>
        <w:textAlignment w:val="baseline"/>
        <w:rPr>
          <w:ins w:id="215" w:author="Unknown"/>
          <w:rFonts w:ascii="inherit" w:eastAsia="Times New Roman" w:hAnsi="inherit" w:cs="Arial"/>
          <w:color w:val="4D4D4D"/>
          <w:spacing w:val="3"/>
          <w:sz w:val="23"/>
          <w:szCs w:val="23"/>
          <w:lang w:eastAsia="en-IN"/>
        </w:rPr>
      </w:pPr>
      <w:proofErr w:type="gramStart"/>
      <w:ins w:id="216" w:author="Unknown">
        <w:r w:rsidRPr="005A5020">
          <w:rPr>
            <w:rFonts w:ascii="inherit" w:eastAsia="Times New Roman" w:hAnsi="inherit" w:cs="Arial"/>
            <w:b/>
            <w:bCs/>
            <w:color w:val="4D4D4D"/>
            <w:spacing w:val="3"/>
            <w:sz w:val="23"/>
            <w:szCs w:val="23"/>
            <w:bdr w:val="none" w:sz="0" w:space="0" w:color="auto" w:frame="1"/>
            <w:lang w:eastAsia="en-IN"/>
          </w:rPr>
          <w:t>Ans.</w:t>
        </w:r>
        <w:proofErr w:type="gramEnd"/>
      </w:ins>
    </w:p>
    <w:p w:rsidR="005A5020" w:rsidRPr="005A5020" w:rsidRDefault="005A5020" w:rsidP="005A5020">
      <w:pPr>
        <w:shd w:val="clear" w:color="auto" w:fill="FFFFFF"/>
        <w:spacing w:after="300" w:line="240" w:lineRule="auto"/>
        <w:textAlignment w:val="baseline"/>
        <w:rPr>
          <w:ins w:id="217" w:author="Unknown"/>
          <w:rFonts w:ascii="inherit" w:eastAsia="Times New Roman" w:hAnsi="inherit" w:cs="Arial"/>
          <w:color w:val="4D4D4D"/>
          <w:spacing w:val="3"/>
          <w:sz w:val="23"/>
          <w:szCs w:val="23"/>
          <w:lang w:eastAsia="en-IN"/>
        </w:rPr>
      </w:pPr>
      <w:ins w:id="218" w:author="Unknown">
        <w:r w:rsidRPr="005A5020">
          <w:rPr>
            <w:rFonts w:ascii="inherit" w:eastAsia="Times New Roman" w:hAnsi="inherit" w:cs="Arial"/>
            <w:color w:val="4D4D4D"/>
            <w:spacing w:val="3"/>
            <w:sz w:val="23"/>
            <w:szCs w:val="23"/>
            <w:lang w:eastAsia="en-IN"/>
          </w:rPr>
          <w:t>The required query is:</w:t>
        </w:r>
      </w:ins>
    </w:p>
    <w:p w:rsidR="005A5020" w:rsidRPr="005A5020" w:rsidRDefault="005A5020" w:rsidP="005A50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ins w:id="219" w:author="Unknown"/>
          <w:rFonts w:ascii="Courier New" w:eastAsia="Times New Roman" w:hAnsi="Courier New" w:cs="Courier New"/>
          <w:color w:val="4D4D4D"/>
          <w:spacing w:val="3"/>
          <w:sz w:val="24"/>
          <w:szCs w:val="24"/>
          <w:lang w:eastAsia="en-IN"/>
        </w:rPr>
      </w:pPr>
      <w:ins w:id="220" w:author="Unknown"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lastRenderedPageBreak/>
          <w:t>Select FIRST_NAME</w:t>
        </w:r>
      </w:ins>
      <w:r w:rsidR="007C2C16">
        <w:rPr>
          <w:rFonts w:ascii="Courier New" w:eastAsia="Times New Roman" w:hAnsi="Courier New" w:cs="Courier New"/>
          <w:color w:val="4D4D4D"/>
          <w:spacing w:val="3"/>
          <w:sz w:val="24"/>
          <w:szCs w:val="24"/>
          <w:lang w:eastAsia="en-IN"/>
        </w:rPr>
        <w:t xml:space="preserve"> + </w:t>
      </w:r>
      <w:ins w:id="221" w:author="Unknown"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 xml:space="preserve"> ' '</w:t>
        </w:r>
      </w:ins>
      <w:r w:rsidR="007C2C16">
        <w:rPr>
          <w:rFonts w:ascii="Courier New" w:eastAsia="Times New Roman" w:hAnsi="Courier New" w:cs="Courier New"/>
          <w:color w:val="4D4D4D"/>
          <w:spacing w:val="3"/>
          <w:sz w:val="24"/>
          <w:szCs w:val="24"/>
          <w:lang w:eastAsia="en-IN"/>
        </w:rPr>
        <w:t xml:space="preserve"> + </w:t>
      </w:r>
      <w:ins w:id="222" w:author="Unknown"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>LAST_NAME</w:t>
        </w:r>
      </w:ins>
      <w:r w:rsidR="007C2C16">
        <w:rPr>
          <w:rFonts w:ascii="Courier New" w:eastAsia="Times New Roman" w:hAnsi="Courier New" w:cs="Courier New"/>
          <w:color w:val="4D4D4D"/>
          <w:spacing w:val="3"/>
          <w:sz w:val="24"/>
          <w:szCs w:val="24"/>
          <w:lang w:eastAsia="en-IN"/>
        </w:rPr>
        <w:t xml:space="preserve"> </w:t>
      </w:r>
      <w:ins w:id="223" w:author="Unknown"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>AS 'COMPLETE_NAME' from Worker;</w:t>
        </w:r>
      </w:ins>
    </w:p>
    <w:p w:rsidR="005A5020" w:rsidRPr="005A5020" w:rsidRDefault="005A5020" w:rsidP="005A5020">
      <w:pPr>
        <w:shd w:val="clear" w:color="auto" w:fill="FFFFFF"/>
        <w:spacing w:after="300" w:line="240" w:lineRule="auto"/>
        <w:textAlignment w:val="baseline"/>
        <w:rPr>
          <w:ins w:id="224" w:author="Unknown"/>
          <w:rFonts w:ascii="inherit" w:eastAsia="Times New Roman" w:hAnsi="inherit" w:cs="Arial"/>
          <w:color w:val="4D4D4D"/>
          <w:spacing w:val="3"/>
          <w:sz w:val="23"/>
          <w:szCs w:val="23"/>
          <w:lang w:eastAsia="en-IN"/>
        </w:rPr>
      </w:pPr>
      <w:ins w:id="225" w:author="Unknown">
        <w:r w:rsidRPr="005A5020">
          <w:rPr>
            <w:rFonts w:ascii="inherit" w:eastAsia="Times New Roman" w:hAnsi="inherit" w:cs="Arial"/>
            <w:color w:val="4D4D4D"/>
            <w:spacing w:val="3"/>
            <w:sz w:val="23"/>
            <w:szCs w:val="23"/>
            <w:lang w:eastAsia="en-IN"/>
          </w:rPr>
          <w:t> </w:t>
        </w:r>
      </w:ins>
    </w:p>
    <w:p w:rsidR="005A5020" w:rsidRPr="005A5020" w:rsidRDefault="005A5020" w:rsidP="005A5020">
      <w:pPr>
        <w:shd w:val="clear" w:color="auto" w:fill="FFFFFF"/>
        <w:spacing w:after="300" w:line="240" w:lineRule="auto"/>
        <w:textAlignment w:val="baseline"/>
        <w:outlineLvl w:val="3"/>
        <w:rPr>
          <w:ins w:id="226" w:author="Unknown"/>
          <w:rFonts w:ascii="inherit" w:eastAsia="Times New Roman" w:hAnsi="inherit" w:cs="Arial"/>
          <w:b/>
          <w:bCs/>
          <w:color w:val="444444"/>
          <w:spacing w:val="3"/>
          <w:sz w:val="26"/>
          <w:szCs w:val="26"/>
          <w:lang w:eastAsia="en-IN"/>
        </w:rPr>
      </w:pPr>
      <w:proofErr w:type="gramStart"/>
      <w:ins w:id="227" w:author="Unknown">
        <w:r w:rsidRPr="005A5020">
          <w:rPr>
            <w:rFonts w:ascii="inherit" w:eastAsia="Times New Roman" w:hAnsi="inherit" w:cs="Arial"/>
            <w:b/>
            <w:bCs/>
            <w:color w:val="444444"/>
            <w:spacing w:val="3"/>
            <w:sz w:val="26"/>
            <w:szCs w:val="26"/>
            <w:lang w:eastAsia="en-IN"/>
          </w:rPr>
          <w:t>Q-11.</w:t>
        </w:r>
        <w:proofErr w:type="gramEnd"/>
        <w:r w:rsidRPr="005A5020">
          <w:rPr>
            <w:rFonts w:ascii="inherit" w:eastAsia="Times New Roman" w:hAnsi="inherit" w:cs="Arial"/>
            <w:b/>
            <w:bCs/>
            <w:color w:val="444444"/>
            <w:spacing w:val="3"/>
            <w:sz w:val="26"/>
            <w:szCs w:val="26"/>
            <w:lang w:eastAsia="en-IN"/>
          </w:rPr>
          <w:t xml:space="preserve"> Write an SQL query to print all Worker details from the Worker table order by FIRST_NAME Ascending.</w:t>
        </w:r>
      </w:ins>
    </w:p>
    <w:p w:rsidR="005A5020" w:rsidRPr="005A5020" w:rsidRDefault="005A5020" w:rsidP="005A5020">
      <w:pPr>
        <w:shd w:val="clear" w:color="auto" w:fill="FFFFFF"/>
        <w:spacing w:after="0" w:line="240" w:lineRule="auto"/>
        <w:textAlignment w:val="baseline"/>
        <w:rPr>
          <w:ins w:id="228" w:author="Unknown"/>
          <w:rFonts w:ascii="inherit" w:eastAsia="Times New Roman" w:hAnsi="inherit" w:cs="Arial"/>
          <w:color w:val="4D4D4D"/>
          <w:spacing w:val="3"/>
          <w:sz w:val="23"/>
          <w:szCs w:val="23"/>
          <w:lang w:eastAsia="en-IN"/>
        </w:rPr>
      </w:pPr>
      <w:proofErr w:type="gramStart"/>
      <w:ins w:id="229" w:author="Unknown">
        <w:r w:rsidRPr="005A5020">
          <w:rPr>
            <w:rFonts w:ascii="inherit" w:eastAsia="Times New Roman" w:hAnsi="inherit" w:cs="Arial"/>
            <w:b/>
            <w:bCs/>
            <w:color w:val="4D4D4D"/>
            <w:spacing w:val="3"/>
            <w:sz w:val="23"/>
            <w:szCs w:val="23"/>
            <w:bdr w:val="none" w:sz="0" w:space="0" w:color="auto" w:frame="1"/>
            <w:lang w:eastAsia="en-IN"/>
          </w:rPr>
          <w:t>Ans.</w:t>
        </w:r>
        <w:proofErr w:type="gramEnd"/>
      </w:ins>
    </w:p>
    <w:p w:rsidR="005A5020" w:rsidRPr="005A5020" w:rsidRDefault="005A5020" w:rsidP="005A5020">
      <w:pPr>
        <w:shd w:val="clear" w:color="auto" w:fill="FFFFFF"/>
        <w:spacing w:after="300" w:line="240" w:lineRule="auto"/>
        <w:textAlignment w:val="baseline"/>
        <w:rPr>
          <w:ins w:id="230" w:author="Unknown"/>
          <w:rFonts w:ascii="inherit" w:eastAsia="Times New Roman" w:hAnsi="inherit" w:cs="Arial"/>
          <w:color w:val="4D4D4D"/>
          <w:spacing w:val="3"/>
          <w:sz w:val="23"/>
          <w:szCs w:val="23"/>
          <w:lang w:eastAsia="en-IN"/>
        </w:rPr>
      </w:pPr>
      <w:ins w:id="231" w:author="Unknown">
        <w:r w:rsidRPr="005A5020">
          <w:rPr>
            <w:rFonts w:ascii="inherit" w:eastAsia="Times New Roman" w:hAnsi="inherit" w:cs="Arial"/>
            <w:color w:val="4D4D4D"/>
            <w:spacing w:val="3"/>
            <w:sz w:val="23"/>
            <w:szCs w:val="23"/>
            <w:lang w:eastAsia="en-IN"/>
          </w:rPr>
          <w:t>The required query is:</w:t>
        </w:r>
      </w:ins>
    </w:p>
    <w:p w:rsidR="005A5020" w:rsidRPr="005A5020" w:rsidRDefault="005A5020" w:rsidP="005A50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ins w:id="232" w:author="Unknown"/>
          <w:rFonts w:ascii="Courier New" w:eastAsia="Times New Roman" w:hAnsi="Courier New" w:cs="Courier New"/>
          <w:color w:val="4D4D4D"/>
          <w:spacing w:val="3"/>
          <w:sz w:val="24"/>
          <w:szCs w:val="24"/>
          <w:lang w:eastAsia="en-IN"/>
        </w:rPr>
      </w:pPr>
      <w:ins w:id="233" w:author="Unknown"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 xml:space="preserve">Select * from Worker order by FIRST_NAME </w:t>
        </w:r>
        <w:proofErr w:type="spellStart"/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>asc</w:t>
        </w:r>
        <w:proofErr w:type="spellEnd"/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>;</w:t>
        </w:r>
      </w:ins>
    </w:p>
    <w:p w:rsidR="005A5020" w:rsidRPr="005A5020" w:rsidRDefault="005A5020" w:rsidP="005A5020">
      <w:pPr>
        <w:shd w:val="clear" w:color="auto" w:fill="FFFFFF"/>
        <w:spacing w:after="300" w:line="240" w:lineRule="auto"/>
        <w:textAlignment w:val="baseline"/>
        <w:rPr>
          <w:ins w:id="234" w:author="Unknown"/>
          <w:rFonts w:ascii="inherit" w:eastAsia="Times New Roman" w:hAnsi="inherit" w:cs="Arial"/>
          <w:color w:val="4D4D4D"/>
          <w:spacing w:val="3"/>
          <w:sz w:val="23"/>
          <w:szCs w:val="23"/>
          <w:lang w:eastAsia="en-IN"/>
        </w:rPr>
      </w:pPr>
      <w:ins w:id="235" w:author="Unknown">
        <w:r w:rsidRPr="005A5020">
          <w:rPr>
            <w:rFonts w:ascii="inherit" w:eastAsia="Times New Roman" w:hAnsi="inherit" w:cs="Arial"/>
            <w:color w:val="4D4D4D"/>
            <w:spacing w:val="3"/>
            <w:sz w:val="23"/>
            <w:szCs w:val="23"/>
            <w:lang w:eastAsia="en-IN"/>
          </w:rPr>
          <w:t> </w:t>
        </w:r>
      </w:ins>
    </w:p>
    <w:p w:rsidR="005A5020" w:rsidRPr="005A5020" w:rsidRDefault="005A5020" w:rsidP="005A5020">
      <w:pPr>
        <w:shd w:val="clear" w:color="auto" w:fill="FFFFFF"/>
        <w:spacing w:after="300" w:line="240" w:lineRule="auto"/>
        <w:textAlignment w:val="baseline"/>
        <w:outlineLvl w:val="3"/>
        <w:rPr>
          <w:ins w:id="236" w:author="Unknown"/>
          <w:rFonts w:ascii="inherit" w:eastAsia="Times New Roman" w:hAnsi="inherit" w:cs="Arial"/>
          <w:b/>
          <w:bCs/>
          <w:color w:val="444444"/>
          <w:spacing w:val="3"/>
          <w:sz w:val="26"/>
          <w:szCs w:val="26"/>
          <w:lang w:eastAsia="en-IN"/>
        </w:rPr>
      </w:pPr>
      <w:proofErr w:type="gramStart"/>
      <w:ins w:id="237" w:author="Unknown">
        <w:r w:rsidRPr="005A5020">
          <w:rPr>
            <w:rFonts w:ascii="inherit" w:eastAsia="Times New Roman" w:hAnsi="inherit" w:cs="Arial"/>
            <w:b/>
            <w:bCs/>
            <w:color w:val="444444"/>
            <w:spacing w:val="3"/>
            <w:sz w:val="26"/>
            <w:szCs w:val="26"/>
            <w:lang w:eastAsia="en-IN"/>
          </w:rPr>
          <w:t>Q-12.</w:t>
        </w:r>
        <w:proofErr w:type="gramEnd"/>
        <w:r w:rsidRPr="005A5020">
          <w:rPr>
            <w:rFonts w:ascii="inherit" w:eastAsia="Times New Roman" w:hAnsi="inherit" w:cs="Arial"/>
            <w:b/>
            <w:bCs/>
            <w:color w:val="444444"/>
            <w:spacing w:val="3"/>
            <w:sz w:val="26"/>
            <w:szCs w:val="26"/>
            <w:lang w:eastAsia="en-IN"/>
          </w:rPr>
          <w:t xml:space="preserve"> Write an SQL query to print all Worker details from the Worker table order by FIRST_NAME Ascending and DEPARTMENT Descending.</w:t>
        </w:r>
      </w:ins>
    </w:p>
    <w:p w:rsidR="005A5020" w:rsidRPr="005A5020" w:rsidRDefault="005A5020" w:rsidP="005A5020">
      <w:pPr>
        <w:shd w:val="clear" w:color="auto" w:fill="FFFFFF"/>
        <w:spacing w:after="0" w:line="240" w:lineRule="auto"/>
        <w:textAlignment w:val="baseline"/>
        <w:rPr>
          <w:ins w:id="238" w:author="Unknown"/>
          <w:rFonts w:ascii="inherit" w:eastAsia="Times New Roman" w:hAnsi="inherit" w:cs="Arial"/>
          <w:color w:val="4D4D4D"/>
          <w:spacing w:val="3"/>
          <w:sz w:val="23"/>
          <w:szCs w:val="23"/>
          <w:lang w:eastAsia="en-IN"/>
        </w:rPr>
      </w:pPr>
      <w:proofErr w:type="gramStart"/>
      <w:ins w:id="239" w:author="Unknown">
        <w:r w:rsidRPr="005A5020">
          <w:rPr>
            <w:rFonts w:ascii="inherit" w:eastAsia="Times New Roman" w:hAnsi="inherit" w:cs="Arial"/>
            <w:b/>
            <w:bCs/>
            <w:color w:val="4D4D4D"/>
            <w:spacing w:val="3"/>
            <w:sz w:val="23"/>
            <w:szCs w:val="23"/>
            <w:bdr w:val="none" w:sz="0" w:space="0" w:color="auto" w:frame="1"/>
            <w:lang w:eastAsia="en-IN"/>
          </w:rPr>
          <w:t>Ans.</w:t>
        </w:r>
        <w:proofErr w:type="gramEnd"/>
      </w:ins>
    </w:p>
    <w:p w:rsidR="005A5020" w:rsidRPr="005A5020" w:rsidRDefault="005A5020" w:rsidP="005A5020">
      <w:pPr>
        <w:shd w:val="clear" w:color="auto" w:fill="FFFFFF"/>
        <w:spacing w:after="300" w:line="240" w:lineRule="auto"/>
        <w:textAlignment w:val="baseline"/>
        <w:rPr>
          <w:ins w:id="240" w:author="Unknown"/>
          <w:rFonts w:ascii="inherit" w:eastAsia="Times New Roman" w:hAnsi="inherit" w:cs="Arial"/>
          <w:color w:val="4D4D4D"/>
          <w:spacing w:val="3"/>
          <w:sz w:val="23"/>
          <w:szCs w:val="23"/>
          <w:lang w:eastAsia="en-IN"/>
        </w:rPr>
      </w:pPr>
      <w:ins w:id="241" w:author="Unknown">
        <w:r w:rsidRPr="005A5020">
          <w:rPr>
            <w:rFonts w:ascii="inherit" w:eastAsia="Times New Roman" w:hAnsi="inherit" w:cs="Arial"/>
            <w:color w:val="4D4D4D"/>
            <w:spacing w:val="3"/>
            <w:sz w:val="23"/>
            <w:szCs w:val="23"/>
            <w:lang w:eastAsia="en-IN"/>
          </w:rPr>
          <w:t>The required query is:</w:t>
        </w:r>
      </w:ins>
    </w:p>
    <w:p w:rsidR="005A5020" w:rsidRPr="005A5020" w:rsidRDefault="005A5020" w:rsidP="005A50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ins w:id="242" w:author="Unknown"/>
          <w:rFonts w:ascii="Courier New" w:eastAsia="Times New Roman" w:hAnsi="Courier New" w:cs="Courier New"/>
          <w:color w:val="4D4D4D"/>
          <w:spacing w:val="3"/>
          <w:sz w:val="24"/>
          <w:szCs w:val="24"/>
          <w:lang w:eastAsia="en-IN"/>
        </w:rPr>
      </w:pPr>
      <w:ins w:id="243" w:author="Unknown"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 xml:space="preserve">Select * from Worker order by FIRST_NAME </w:t>
        </w:r>
        <w:proofErr w:type="spellStart"/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>asc</w:t>
        </w:r>
        <w:proofErr w:type="gramStart"/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>,DEPARTMENT</w:t>
        </w:r>
        <w:proofErr w:type="spellEnd"/>
        <w:proofErr w:type="gramEnd"/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 xml:space="preserve"> </w:t>
        </w:r>
        <w:proofErr w:type="spellStart"/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>desc</w:t>
        </w:r>
        <w:proofErr w:type="spellEnd"/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>;</w:t>
        </w:r>
      </w:ins>
    </w:p>
    <w:p w:rsidR="005A5020" w:rsidRPr="005A5020" w:rsidRDefault="005A5020" w:rsidP="005A5020">
      <w:pPr>
        <w:shd w:val="clear" w:color="auto" w:fill="FFFFFF"/>
        <w:spacing w:after="300" w:line="240" w:lineRule="auto"/>
        <w:textAlignment w:val="baseline"/>
        <w:rPr>
          <w:ins w:id="244" w:author="Unknown"/>
          <w:rFonts w:ascii="inherit" w:eastAsia="Times New Roman" w:hAnsi="inherit" w:cs="Arial"/>
          <w:color w:val="4D4D4D"/>
          <w:spacing w:val="3"/>
          <w:sz w:val="23"/>
          <w:szCs w:val="23"/>
          <w:lang w:eastAsia="en-IN"/>
        </w:rPr>
      </w:pPr>
      <w:ins w:id="245" w:author="Unknown">
        <w:r w:rsidRPr="005A5020">
          <w:rPr>
            <w:rFonts w:ascii="inherit" w:eastAsia="Times New Roman" w:hAnsi="inherit" w:cs="Arial"/>
            <w:color w:val="4D4D4D"/>
            <w:spacing w:val="3"/>
            <w:sz w:val="23"/>
            <w:szCs w:val="23"/>
            <w:lang w:eastAsia="en-IN"/>
          </w:rPr>
          <w:t> </w:t>
        </w:r>
      </w:ins>
    </w:p>
    <w:p w:rsidR="005A5020" w:rsidRPr="005A5020" w:rsidRDefault="005A5020" w:rsidP="005A5020">
      <w:pPr>
        <w:shd w:val="clear" w:color="auto" w:fill="FFFFFF"/>
        <w:spacing w:after="300" w:line="240" w:lineRule="auto"/>
        <w:textAlignment w:val="baseline"/>
        <w:outlineLvl w:val="3"/>
        <w:rPr>
          <w:ins w:id="246" w:author="Unknown"/>
          <w:rFonts w:ascii="inherit" w:eastAsia="Times New Roman" w:hAnsi="inherit" w:cs="Arial"/>
          <w:b/>
          <w:bCs/>
          <w:color w:val="444444"/>
          <w:spacing w:val="3"/>
          <w:sz w:val="26"/>
          <w:szCs w:val="26"/>
          <w:lang w:eastAsia="en-IN"/>
        </w:rPr>
      </w:pPr>
      <w:proofErr w:type="gramStart"/>
      <w:ins w:id="247" w:author="Unknown">
        <w:r w:rsidRPr="005A5020">
          <w:rPr>
            <w:rFonts w:ascii="inherit" w:eastAsia="Times New Roman" w:hAnsi="inherit" w:cs="Arial"/>
            <w:b/>
            <w:bCs/>
            <w:color w:val="444444"/>
            <w:spacing w:val="3"/>
            <w:sz w:val="26"/>
            <w:szCs w:val="26"/>
            <w:lang w:eastAsia="en-IN"/>
          </w:rPr>
          <w:t>Q-13.</w:t>
        </w:r>
        <w:proofErr w:type="gramEnd"/>
        <w:r w:rsidRPr="005A5020">
          <w:rPr>
            <w:rFonts w:ascii="inherit" w:eastAsia="Times New Roman" w:hAnsi="inherit" w:cs="Arial"/>
            <w:b/>
            <w:bCs/>
            <w:color w:val="444444"/>
            <w:spacing w:val="3"/>
            <w:sz w:val="26"/>
            <w:szCs w:val="26"/>
            <w:lang w:eastAsia="en-IN"/>
          </w:rPr>
          <w:t xml:space="preserve"> Write an SQL query to print details for Workers with the first name as “</w:t>
        </w:r>
        <w:proofErr w:type="spellStart"/>
        <w:r w:rsidRPr="005A5020">
          <w:rPr>
            <w:rFonts w:ascii="inherit" w:eastAsia="Times New Roman" w:hAnsi="inherit" w:cs="Arial"/>
            <w:b/>
            <w:bCs/>
            <w:color w:val="444444"/>
            <w:spacing w:val="3"/>
            <w:sz w:val="26"/>
            <w:szCs w:val="26"/>
            <w:lang w:eastAsia="en-IN"/>
          </w:rPr>
          <w:t>Vipul</w:t>
        </w:r>
        <w:proofErr w:type="spellEnd"/>
        <w:r w:rsidRPr="005A5020">
          <w:rPr>
            <w:rFonts w:ascii="inherit" w:eastAsia="Times New Roman" w:hAnsi="inherit" w:cs="Arial"/>
            <w:b/>
            <w:bCs/>
            <w:color w:val="444444"/>
            <w:spacing w:val="3"/>
            <w:sz w:val="26"/>
            <w:szCs w:val="26"/>
            <w:lang w:eastAsia="en-IN"/>
          </w:rPr>
          <w:t>” and “</w:t>
        </w:r>
        <w:proofErr w:type="spellStart"/>
        <w:r w:rsidRPr="005A5020">
          <w:rPr>
            <w:rFonts w:ascii="inherit" w:eastAsia="Times New Roman" w:hAnsi="inherit" w:cs="Arial"/>
            <w:b/>
            <w:bCs/>
            <w:color w:val="444444"/>
            <w:spacing w:val="3"/>
            <w:sz w:val="26"/>
            <w:szCs w:val="26"/>
            <w:lang w:eastAsia="en-IN"/>
          </w:rPr>
          <w:t>Satish</w:t>
        </w:r>
        <w:proofErr w:type="spellEnd"/>
        <w:r w:rsidRPr="005A5020">
          <w:rPr>
            <w:rFonts w:ascii="inherit" w:eastAsia="Times New Roman" w:hAnsi="inherit" w:cs="Arial"/>
            <w:b/>
            <w:bCs/>
            <w:color w:val="444444"/>
            <w:spacing w:val="3"/>
            <w:sz w:val="26"/>
            <w:szCs w:val="26"/>
            <w:lang w:eastAsia="en-IN"/>
          </w:rPr>
          <w:t>” from Worker table.</w:t>
        </w:r>
      </w:ins>
    </w:p>
    <w:p w:rsidR="005A5020" w:rsidRPr="005A5020" w:rsidRDefault="005A5020" w:rsidP="005A5020">
      <w:pPr>
        <w:shd w:val="clear" w:color="auto" w:fill="FFFFFF"/>
        <w:spacing w:after="0" w:line="240" w:lineRule="auto"/>
        <w:textAlignment w:val="baseline"/>
        <w:rPr>
          <w:ins w:id="248" w:author="Unknown"/>
          <w:rFonts w:ascii="inherit" w:eastAsia="Times New Roman" w:hAnsi="inherit" w:cs="Arial"/>
          <w:color w:val="4D4D4D"/>
          <w:spacing w:val="3"/>
          <w:sz w:val="23"/>
          <w:szCs w:val="23"/>
          <w:lang w:eastAsia="en-IN"/>
        </w:rPr>
      </w:pPr>
      <w:proofErr w:type="gramStart"/>
      <w:ins w:id="249" w:author="Unknown">
        <w:r w:rsidRPr="005A5020">
          <w:rPr>
            <w:rFonts w:ascii="inherit" w:eastAsia="Times New Roman" w:hAnsi="inherit" w:cs="Arial"/>
            <w:b/>
            <w:bCs/>
            <w:color w:val="4D4D4D"/>
            <w:spacing w:val="3"/>
            <w:sz w:val="23"/>
            <w:szCs w:val="23"/>
            <w:bdr w:val="none" w:sz="0" w:space="0" w:color="auto" w:frame="1"/>
            <w:lang w:eastAsia="en-IN"/>
          </w:rPr>
          <w:t>Ans.</w:t>
        </w:r>
        <w:proofErr w:type="gramEnd"/>
      </w:ins>
    </w:p>
    <w:p w:rsidR="005A5020" w:rsidRPr="005A5020" w:rsidRDefault="005A5020" w:rsidP="005A5020">
      <w:pPr>
        <w:shd w:val="clear" w:color="auto" w:fill="FFFFFF"/>
        <w:spacing w:after="300" w:line="240" w:lineRule="auto"/>
        <w:textAlignment w:val="baseline"/>
        <w:rPr>
          <w:ins w:id="250" w:author="Unknown"/>
          <w:rFonts w:ascii="inherit" w:eastAsia="Times New Roman" w:hAnsi="inherit" w:cs="Arial"/>
          <w:color w:val="4D4D4D"/>
          <w:spacing w:val="3"/>
          <w:sz w:val="23"/>
          <w:szCs w:val="23"/>
          <w:lang w:eastAsia="en-IN"/>
        </w:rPr>
      </w:pPr>
      <w:ins w:id="251" w:author="Unknown">
        <w:r w:rsidRPr="005A5020">
          <w:rPr>
            <w:rFonts w:ascii="inherit" w:eastAsia="Times New Roman" w:hAnsi="inherit" w:cs="Arial"/>
            <w:color w:val="4D4D4D"/>
            <w:spacing w:val="3"/>
            <w:sz w:val="23"/>
            <w:szCs w:val="23"/>
            <w:lang w:eastAsia="en-IN"/>
          </w:rPr>
          <w:t>The required query is:</w:t>
        </w:r>
      </w:ins>
    </w:p>
    <w:p w:rsidR="005A5020" w:rsidRPr="005A5020" w:rsidRDefault="005A5020" w:rsidP="005A50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ins w:id="252" w:author="Unknown"/>
          <w:rFonts w:ascii="Courier New" w:eastAsia="Times New Roman" w:hAnsi="Courier New" w:cs="Courier New"/>
          <w:color w:val="4D4D4D"/>
          <w:spacing w:val="3"/>
          <w:sz w:val="24"/>
          <w:szCs w:val="24"/>
          <w:lang w:eastAsia="en-IN"/>
        </w:rPr>
      </w:pPr>
      <w:ins w:id="253" w:author="Unknown"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>Select * from Worker where FIRST_NAME in ('</w:t>
        </w:r>
        <w:proofErr w:type="spellStart"/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>Vipul</w:t>
        </w:r>
        <w:proofErr w:type="spellEnd"/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>','</w:t>
        </w:r>
        <w:proofErr w:type="spellStart"/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>Satish</w:t>
        </w:r>
        <w:proofErr w:type="spellEnd"/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>');</w:t>
        </w:r>
      </w:ins>
    </w:p>
    <w:p w:rsidR="005A5020" w:rsidRPr="005A5020" w:rsidRDefault="005A5020" w:rsidP="005A5020">
      <w:pPr>
        <w:shd w:val="clear" w:color="auto" w:fill="FFFFFF"/>
        <w:spacing w:after="300" w:line="240" w:lineRule="auto"/>
        <w:textAlignment w:val="baseline"/>
        <w:rPr>
          <w:ins w:id="254" w:author="Unknown"/>
          <w:rFonts w:ascii="inherit" w:eastAsia="Times New Roman" w:hAnsi="inherit" w:cs="Arial"/>
          <w:color w:val="4D4D4D"/>
          <w:spacing w:val="3"/>
          <w:sz w:val="23"/>
          <w:szCs w:val="23"/>
          <w:lang w:eastAsia="en-IN"/>
        </w:rPr>
      </w:pPr>
      <w:ins w:id="255" w:author="Unknown">
        <w:r w:rsidRPr="005A5020">
          <w:rPr>
            <w:rFonts w:ascii="inherit" w:eastAsia="Times New Roman" w:hAnsi="inherit" w:cs="Arial"/>
            <w:color w:val="4D4D4D"/>
            <w:spacing w:val="3"/>
            <w:sz w:val="23"/>
            <w:szCs w:val="23"/>
            <w:lang w:eastAsia="en-IN"/>
          </w:rPr>
          <w:t> </w:t>
        </w:r>
      </w:ins>
    </w:p>
    <w:p w:rsidR="005A5020" w:rsidRPr="005A5020" w:rsidRDefault="005A5020" w:rsidP="005A5020">
      <w:pPr>
        <w:shd w:val="clear" w:color="auto" w:fill="FFFFFF"/>
        <w:spacing w:after="300" w:line="240" w:lineRule="auto"/>
        <w:textAlignment w:val="baseline"/>
        <w:outlineLvl w:val="3"/>
        <w:rPr>
          <w:ins w:id="256" w:author="Unknown"/>
          <w:rFonts w:ascii="inherit" w:eastAsia="Times New Roman" w:hAnsi="inherit" w:cs="Arial"/>
          <w:b/>
          <w:bCs/>
          <w:color w:val="444444"/>
          <w:spacing w:val="3"/>
          <w:sz w:val="26"/>
          <w:szCs w:val="26"/>
          <w:lang w:eastAsia="en-IN"/>
        </w:rPr>
      </w:pPr>
      <w:proofErr w:type="gramStart"/>
      <w:ins w:id="257" w:author="Unknown">
        <w:r w:rsidRPr="005A5020">
          <w:rPr>
            <w:rFonts w:ascii="inherit" w:eastAsia="Times New Roman" w:hAnsi="inherit" w:cs="Arial"/>
            <w:b/>
            <w:bCs/>
            <w:color w:val="444444"/>
            <w:spacing w:val="3"/>
            <w:sz w:val="26"/>
            <w:szCs w:val="26"/>
            <w:lang w:eastAsia="en-IN"/>
          </w:rPr>
          <w:t>Q-14.</w:t>
        </w:r>
        <w:proofErr w:type="gramEnd"/>
        <w:r w:rsidRPr="005A5020">
          <w:rPr>
            <w:rFonts w:ascii="inherit" w:eastAsia="Times New Roman" w:hAnsi="inherit" w:cs="Arial"/>
            <w:b/>
            <w:bCs/>
            <w:color w:val="444444"/>
            <w:spacing w:val="3"/>
            <w:sz w:val="26"/>
            <w:szCs w:val="26"/>
            <w:lang w:eastAsia="en-IN"/>
          </w:rPr>
          <w:t xml:space="preserve"> Write an SQL query to print details of workers excluding first names, “</w:t>
        </w:r>
        <w:proofErr w:type="spellStart"/>
        <w:r w:rsidRPr="005A5020">
          <w:rPr>
            <w:rFonts w:ascii="inherit" w:eastAsia="Times New Roman" w:hAnsi="inherit" w:cs="Arial"/>
            <w:b/>
            <w:bCs/>
            <w:color w:val="444444"/>
            <w:spacing w:val="3"/>
            <w:sz w:val="26"/>
            <w:szCs w:val="26"/>
            <w:lang w:eastAsia="en-IN"/>
          </w:rPr>
          <w:t>Vipul</w:t>
        </w:r>
        <w:proofErr w:type="spellEnd"/>
        <w:r w:rsidRPr="005A5020">
          <w:rPr>
            <w:rFonts w:ascii="inherit" w:eastAsia="Times New Roman" w:hAnsi="inherit" w:cs="Arial"/>
            <w:b/>
            <w:bCs/>
            <w:color w:val="444444"/>
            <w:spacing w:val="3"/>
            <w:sz w:val="26"/>
            <w:szCs w:val="26"/>
            <w:lang w:eastAsia="en-IN"/>
          </w:rPr>
          <w:t>” and “</w:t>
        </w:r>
        <w:proofErr w:type="spellStart"/>
        <w:r w:rsidRPr="005A5020">
          <w:rPr>
            <w:rFonts w:ascii="inherit" w:eastAsia="Times New Roman" w:hAnsi="inherit" w:cs="Arial"/>
            <w:b/>
            <w:bCs/>
            <w:color w:val="444444"/>
            <w:spacing w:val="3"/>
            <w:sz w:val="26"/>
            <w:szCs w:val="26"/>
            <w:lang w:eastAsia="en-IN"/>
          </w:rPr>
          <w:t>Satish</w:t>
        </w:r>
        <w:proofErr w:type="spellEnd"/>
        <w:r w:rsidRPr="005A5020">
          <w:rPr>
            <w:rFonts w:ascii="inherit" w:eastAsia="Times New Roman" w:hAnsi="inherit" w:cs="Arial"/>
            <w:b/>
            <w:bCs/>
            <w:color w:val="444444"/>
            <w:spacing w:val="3"/>
            <w:sz w:val="26"/>
            <w:szCs w:val="26"/>
            <w:lang w:eastAsia="en-IN"/>
          </w:rPr>
          <w:t>” from Worker table.</w:t>
        </w:r>
      </w:ins>
    </w:p>
    <w:p w:rsidR="005A5020" w:rsidRPr="005A5020" w:rsidRDefault="005A5020" w:rsidP="005A5020">
      <w:pPr>
        <w:shd w:val="clear" w:color="auto" w:fill="FFFFFF"/>
        <w:spacing w:after="0" w:line="240" w:lineRule="auto"/>
        <w:textAlignment w:val="baseline"/>
        <w:rPr>
          <w:ins w:id="258" w:author="Unknown"/>
          <w:rFonts w:ascii="inherit" w:eastAsia="Times New Roman" w:hAnsi="inherit" w:cs="Arial"/>
          <w:color w:val="4D4D4D"/>
          <w:spacing w:val="3"/>
          <w:sz w:val="23"/>
          <w:szCs w:val="23"/>
          <w:lang w:eastAsia="en-IN"/>
        </w:rPr>
      </w:pPr>
      <w:proofErr w:type="gramStart"/>
      <w:ins w:id="259" w:author="Unknown">
        <w:r w:rsidRPr="005A5020">
          <w:rPr>
            <w:rFonts w:ascii="inherit" w:eastAsia="Times New Roman" w:hAnsi="inherit" w:cs="Arial"/>
            <w:b/>
            <w:bCs/>
            <w:color w:val="4D4D4D"/>
            <w:spacing w:val="3"/>
            <w:sz w:val="23"/>
            <w:szCs w:val="23"/>
            <w:bdr w:val="none" w:sz="0" w:space="0" w:color="auto" w:frame="1"/>
            <w:lang w:eastAsia="en-IN"/>
          </w:rPr>
          <w:t>Ans.</w:t>
        </w:r>
        <w:proofErr w:type="gramEnd"/>
      </w:ins>
    </w:p>
    <w:p w:rsidR="005A5020" w:rsidRPr="005A5020" w:rsidRDefault="005A5020" w:rsidP="005A5020">
      <w:pPr>
        <w:shd w:val="clear" w:color="auto" w:fill="FFFFFF"/>
        <w:spacing w:after="300" w:line="240" w:lineRule="auto"/>
        <w:textAlignment w:val="baseline"/>
        <w:rPr>
          <w:ins w:id="260" w:author="Unknown"/>
          <w:rFonts w:ascii="inherit" w:eastAsia="Times New Roman" w:hAnsi="inherit" w:cs="Arial"/>
          <w:color w:val="4D4D4D"/>
          <w:spacing w:val="3"/>
          <w:sz w:val="23"/>
          <w:szCs w:val="23"/>
          <w:lang w:eastAsia="en-IN"/>
        </w:rPr>
      </w:pPr>
      <w:ins w:id="261" w:author="Unknown">
        <w:r w:rsidRPr="005A5020">
          <w:rPr>
            <w:rFonts w:ascii="inherit" w:eastAsia="Times New Roman" w:hAnsi="inherit" w:cs="Arial"/>
            <w:color w:val="4D4D4D"/>
            <w:spacing w:val="3"/>
            <w:sz w:val="23"/>
            <w:szCs w:val="23"/>
            <w:lang w:eastAsia="en-IN"/>
          </w:rPr>
          <w:t>The required query is:</w:t>
        </w:r>
      </w:ins>
    </w:p>
    <w:p w:rsidR="005A5020" w:rsidRPr="005A5020" w:rsidRDefault="005A5020" w:rsidP="005A50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ins w:id="262" w:author="Unknown"/>
          <w:rFonts w:ascii="Courier New" w:eastAsia="Times New Roman" w:hAnsi="Courier New" w:cs="Courier New"/>
          <w:color w:val="4D4D4D"/>
          <w:spacing w:val="3"/>
          <w:sz w:val="24"/>
          <w:szCs w:val="24"/>
          <w:lang w:eastAsia="en-IN"/>
        </w:rPr>
      </w:pPr>
      <w:ins w:id="263" w:author="Unknown"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>Select * from Worker where FIRST_NAME not in ('</w:t>
        </w:r>
        <w:proofErr w:type="spellStart"/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>Vipul</w:t>
        </w:r>
        <w:proofErr w:type="spellEnd"/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>','</w:t>
        </w:r>
        <w:proofErr w:type="spellStart"/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>Satish</w:t>
        </w:r>
        <w:proofErr w:type="spellEnd"/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>');</w:t>
        </w:r>
      </w:ins>
    </w:p>
    <w:p w:rsidR="005A5020" w:rsidRPr="005A5020" w:rsidRDefault="005A5020" w:rsidP="005A5020">
      <w:pPr>
        <w:shd w:val="clear" w:color="auto" w:fill="FFFFFF"/>
        <w:spacing w:after="300" w:line="240" w:lineRule="auto"/>
        <w:textAlignment w:val="baseline"/>
        <w:rPr>
          <w:ins w:id="264" w:author="Unknown"/>
          <w:rFonts w:ascii="inherit" w:eastAsia="Times New Roman" w:hAnsi="inherit" w:cs="Arial"/>
          <w:color w:val="4D4D4D"/>
          <w:spacing w:val="3"/>
          <w:sz w:val="23"/>
          <w:szCs w:val="23"/>
          <w:lang w:eastAsia="en-IN"/>
        </w:rPr>
      </w:pPr>
      <w:ins w:id="265" w:author="Unknown">
        <w:r w:rsidRPr="005A5020">
          <w:rPr>
            <w:rFonts w:ascii="inherit" w:eastAsia="Times New Roman" w:hAnsi="inherit" w:cs="Arial"/>
            <w:color w:val="4D4D4D"/>
            <w:spacing w:val="3"/>
            <w:sz w:val="23"/>
            <w:szCs w:val="23"/>
            <w:lang w:eastAsia="en-IN"/>
          </w:rPr>
          <w:t> </w:t>
        </w:r>
      </w:ins>
    </w:p>
    <w:p w:rsidR="005A5020" w:rsidRPr="005A5020" w:rsidRDefault="005A5020" w:rsidP="005A5020">
      <w:pPr>
        <w:shd w:val="clear" w:color="auto" w:fill="FFFFFF"/>
        <w:spacing w:after="300" w:line="240" w:lineRule="auto"/>
        <w:textAlignment w:val="baseline"/>
        <w:outlineLvl w:val="3"/>
        <w:rPr>
          <w:ins w:id="266" w:author="Unknown"/>
          <w:rFonts w:ascii="inherit" w:eastAsia="Times New Roman" w:hAnsi="inherit" w:cs="Arial"/>
          <w:b/>
          <w:bCs/>
          <w:color w:val="444444"/>
          <w:spacing w:val="3"/>
          <w:sz w:val="26"/>
          <w:szCs w:val="26"/>
          <w:lang w:eastAsia="en-IN"/>
        </w:rPr>
      </w:pPr>
      <w:proofErr w:type="gramStart"/>
      <w:ins w:id="267" w:author="Unknown">
        <w:r w:rsidRPr="005A5020">
          <w:rPr>
            <w:rFonts w:ascii="inherit" w:eastAsia="Times New Roman" w:hAnsi="inherit" w:cs="Arial"/>
            <w:b/>
            <w:bCs/>
            <w:color w:val="444444"/>
            <w:spacing w:val="3"/>
            <w:sz w:val="26"/>
            <w:szCs w:val="26"/>
            <w:lang w:eastAsia="en-IN"/>
          </w:rPr>
          <w:t>Q-15.</w:t>
        </w:r>
        <w:proofErr w:type="gramEnd"/>
        <w:r w:rsidRPr="005A5020">
          <w:rPr>
            <w:rFonts w:ascii="inherit" w:eastAsia="Times New Roman" w:hAnsi="inherit" w:cs="Arial"/>
            <w:b/>
            <w:bCs/>
            <w:color w:val="444444"/>
            <w:spacing w:val="3"/>
            <w:sz w:val="26"/>
            <w:szCs w:val="26"/>
            <w:lang w:eastAsia="en-IN"/>
          </w:rPr>
          <w:t xml:space="preserve"> Write an SQL query to print details of Workers with DEPARTMENT name as “Admin”.</w:t>
        </w:r>
      </w:ins>
    </w:p>
    <w:p w:rsidR="005A5020" w:rsidRPr="005A5020" w:rsidRDefault="005A5020" w:rsidP="005A5020">
      <w:pPr>
        <w:shd w:val="clear" w:color="auto" w:fill="FFFFFF"/>
        <w:spacing w:after="0" w:line="240" w:lineRule="auto"/>
        <w:textAlignment w:val="baseline"/>
        <w:rPr>
          <w:ins w:id="268" w:author="Unknown"/>
          <w:rFonts w:ascii="inherit" w:eastAsia="Times New Roman" w:hAnsi="inherit" w:cs="Arial"/>
          <w:color w:val="4D4D4D"/>
          <w:spacing w:val="3"/>
          <w:sz w:val="23"/>
          <w:szCs w:val="23"/>
          <w:lang w:eastAsia="en-IN"/>
        </w:rPr>
      </w:pPr>
      <w:proofErr w:type="gramStart"/>
      <w:ins w:id="269" w:author="Unknown">
        <w:r w:rsidRPr="005A5020">
          <w:rPr>
            <w:rFonts w:ascii="inherit" w:eastAsia="Times New Roman" w:hAnsi="inherit" w:cs="Arial"/>
            <w:b/>
            <w:bCs/>
            <w:color w:val="4D4D4D"/>
            <w:spacing w:val="3"/>
            <w:sz w:val="23"/>
            <w:szCs w:val="23"/>
            <w:bdr w:val="none" w:sz="0" w:space="0" w:color="auto" w:frame="1"/>
            <w:lang w:eastAsia="en-IN"/>
          </w:rPr>
          <w:lastRenderedPageBreak/>
          <w:t>Ans.</w:t>
        </w:r>
        <w:proofErr w:type="gramEnd"/>
      </w:ins>
    </w:p>
    <w:p w:rsidR="005A5020" w:rsidRPr="005A5020" w:rsidRDefault="005A5020" w:rsidP="005A5020">
      <w:pPr>
        <w:shd w:val="clear" w:color="auto" w:fill="FFFFFF"/>
        <w:spacing w:after="300" w:line="240" w:lineRule="auto"/>
        <w:textAlignment w:val="baseline"/>
        <w:rPr>
          <w:ins w:id="270" w:author="Unknown"/>
          <w:rFonts w:ascii="inherit" w:eastAsia="Times New Roman" w:hAnsi="inherit" w:cs="Arial"/>
          <w:color w:val="4D4D4D"/>
          <w:spacing w:val="3"/>
          <w:sz w:val="23"/>
          <w:szCs w:val="23"/>
          <w:lang w:eastAsia="en-IN"/>
        </w:rPr>
      </w:pPr>
      <w:ins w:id="271" w:author="Unknown">
        <w:r w:rsidRPr="005A5020">
          <w:rPr>
            <w:rFonts w:ascii="inherit" w:eastAsia="Times New Roman" w:hAnsi="inherit" w:cs="Arial"/>
            <w:color w:val="4D4D4D"/>
            <w:spacing w:val="3"/>
            <w:sz w:val="23"/>
            <w:szCs w:val="23"/>
            <w:lang w:eastAsia="en-IN"/>
          </w:rPr>
          <w:t>The required query is:</w:t>
        </w:r>
      </w:ins>
    </w:p>
    <w:p w:rsidR="005A5020" w:rsidRPr="005A5020" w:rsidRDefault="005A5020" w:rsidP="005A50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ins w:id="272" w:author="Unknown"/>
          <w:rFonts w:ascii="Courier New" w:eastAsia="Times New Roman" w:hAnsi="Courier New" w:cs="Courier New"/>
          <w:color w:val="4D4D4D"/>
          <w:spacing w:val="3"/>
          <w:sz w:val="24"/>
          <w:szCs w:val="24"/>
          <w:lang w:eastAsia="en-IN"/>
        </w:rPr>
      </w:pPr>
      <w:ins w:id="273" w:author="Unknown"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>Select * from Worker where DEPARTMENT like 'Admin%';</w:t>
        </w:r>
      </w:ins>
    </w:p>
    <w:p w:rsidR="005A5020" w:rsidRPr="005A5020" w:rsidRDefault="005A5020" w:rsidP="005A5020">
      <w:pPr>
        <w:shd w:val="clear" w:color="auto" w:fill="FFFFFF"/>
        <w:spacing w:after="300" w:line="240" w:lineRule="auto"/>
        <w:textAlignment w:val="baseline"/>
        <w:rPr>
          <w:ins w:id="274" w:author="Unknown"/>
          <w:rFonts w:ascii="inherit" w:eastAsia="Times New Roman" w:hAnsi="inherit" w:cs="Arial"/>
          <w:color w:val="4D4D4D"/>
          <w:spacing w:val="3"/>
          <w:sz w:val="23"/>
          <w:szCs w:val="23"/>
          <w:lang w:eastAsia="en-IN"/>
        </w:rPr>
      </w:pPr>
      <w:ins w:id="275" w:author="Unknown">
        <w:r w:rsidRPr="005A5020">
          <w:rPr>
            <w:rFonts w:ascii="inherit" w:eastAsia="Times New Roman" w:hAnsi="inherit" w:cs="Arial"/>
            <w:color w:val="4D4D4D"/>
            <w:spacing w:val="3"/>
            <w:sz w:val="23"/>
            <w:szCs w:val="23"/>
            <w:lang w:eastAsia="en-IN"/>
          </w:rPr>
          <w:t> </w:t>
        </w:r>
      </w:ins>
    </w:p>
    <w:p w:rsidR="005A5020" w:rsidRPr="005A5020" w:rsidRDefault="005A5020" w:rsidP="005A5020">
      <w:pPr>
        <w:shd w:val="clear" w:color="auto" w:fill="FFFFFF"/>
        <w:spacing w:after="300" w:line="240" w:lineRule="auto"/>
        <w:textAlignment w:val="baseline"/>
        <w:outlineLvl w:val="3"/>
        <w:rPr>
          <w:ins w:id="276" w:author="Unknown"/>
          <w:rFonts w:ascii="inherit" w:eastAsia="Times New Roman" w:hAnsi="inherit" w:cs="Arial"/>
          <w:b/>
          <w:bCs/>
          <w:color w:val="444444"/>
          <w:spacing w:val="3"/>
          <w:sz w:val="26"/>
          <w:szCs w:val="26"/>
          <w:lang w:eastAsia="en-IN"/>
        </w:rPr>
      </w:pPr>
      <w:proofErr w:type="gramStart"/>
      <w:ins w:id="277" w:author="Unknown">
        <w:r w:rsidRPr="005A5020">
          <w:rPr>
            <w:rFonts w:ascii="inherit" w:eastAsia="Times New Roman" w:hAnsi="inherit" w:cs="Arial"/>
            <w:b/>
            <w:bCs/>
            <w:color w:val="444444"/>
            <w:spacing w:val="3"/>
            <w:sz w:val="26"/>
            <w:szCs w:val="26"/>
            <w:lang w:eastAsia="en-IN"/>
          </w:rPr>
          <w:t>Q-16.</w:t>
        </w:r>
        <w:proofErr w:type="gramEnd"/>
        <w:r w:rsidRPr="005A5020">
          <w:rPr>
            <w:rFonts w:ascii="inherit" w:eastAsia="Times New Roman" w:hAnsi="inherit" w:cs="Arial"/>
            <w:b/>
            <w:bCs/>
            <w:color w:val="444444"/>
            <w:spacing w:val="3"/>
            <w:sz w:val="26"/>
            <w:szCs w:val="26"/>
            <w:lang w:eastAsia="en-IN"/>
          </w:rPr>
          <w:t xml:space="preserve"> Write an SQL query to print details of the Workers whose FIRST_NAME contains ‘a’.</w:t>
        </w:r>
      </w:ins>
    </w:p>
    <w:p w:rsidR="005A5020" w:rsidRPr="005A5020" w:rsidRDefault="005A5020" w:rsidP="005A5020">
      <w:pPr>
        <w:shd w:val="clear" w:color="auto" w:fill="FFFFFF"/>
        <w:spacing w:after="0" w:line="240" w:lineRule="auto"/>
        <w:textAlignment w:val="baseline"/>
        <w:rPr>
          <w:ins w:id="278" w:author="Unknown"/>
          <w:rFonts w:ascii="inherit" w:eastAsia="Times New Roman" w:hAnsi="inherit" w:cs="Arial"/>
          <w:color w:val="4D4D4D"/>
          <w:spacing w:val="3"/>
          <w:sz w:val="23"/>
          <w:szCs w:val="23"/>
          <w:lang w:eastAsia="en-IN"/>
        </w:rPr>
      </w:pPr>
      <w:proofErr w:type="gramStart"/>
      <w:ins w:id="279" w:author="Unknown">
        <w:r w:rsidRPr="005A5020">
          <w:rPr>
            <w:rFonts w:ascii="inherit" w:eastAsia="Times New Roman" w:hAnsi="inherit" w:cs="Arial"/>
            <w:b/>
            <w:bCs/>
            <w:color w:val="4D4D4D"/>
            <w:spacing w:val="3"/>
            <w:sz w:val="23"/>
            <w:szCs w:val="23"/>
            <w:bdr w:val="none" w:sz="0" w:space="0" w:color="auto" w:frame="1"/>
            <w:lang w:eastAsia="en-IN"/>
          </w:rPr>
          <w:t>Ans.</w:t>
        </w:r>
        <w:proofErr w:type="gramEnd"/>
      </w:ins>
    </w:p>
    <w:p w:rsidR="005A5020" w:rsidRPr="005A5020" w:rsidRDefault="005A5020" w:rsidP="005A5020">
      <w:pPr>
        <w:shd w:val="clear" w:color="auto" w:fill="FFFFFF"/>
        <w:spacing w:after="300" w:line="240" w:lineRule="auto"/>
        <w:textAlignment w:val="baseline"/>
        <w:rPr>
          <w:ins w:id="280" w:author="Unknown"/>
          <w:rFonts w:ascii="inherit" w:eastAsia="Times New Roman" w:hAnsi="inherit" w:cs="Arial"/>
          <w:color w:val="4D4D4D"/>
          <w:spacing w:val="3"/>
          <w:sz w:val="23"/>
          <w:szCs w:val="23"/>
          <w:lang w:eastAsia="en-IN"/>
        </w:rPr>
      </w:pPr>
      <w:ins w:id="281" w:author="Unknown">
        <w:r w:rsidRPr="005A5020">
          <w:rPr>
            <w:rFonts w:ascii="inherit" w:eastAsia="Times New Roman" w:hAnsi="inherit" w:cs="Arial"/>
            <w:color w:val="4D4D4D"/>
            <w:spacing w:val="3"/>
            <w:sz w:val="23"/>
            <w:szCs w:val="23"/>
            <w:lang w:eastAsia="en-IN"/>
          </w:rPr>
          <w:t>The required query is:</w:t>
        </w:r>
      </w:ins>
    </w:p>
    <w:p w:rsidR="005A5020" w:rsidRPr="005A5020" w:rsidRDefault="005A5020" w:rsidP="005A50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ins w:id="282" w:author="Unknown"/>
          <w:rFonts w:ascii="Courier New" w:eastAsia="Times New Roman" w:hAnsi="Courier New" w:cs="Courier New"/>
          <w:color w:val="4D4D4D"/>
          <w:spacing w:val="3"/>
          <w:sz w:val="24"/>
          <w:szCs w:val="24"/>
          <w:lang w:eastAsia="en-IN"/>
        </w:rPr>
      </w:pPr>
      <w:ins w:id="283" w:author="Unknown"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>Select * from Worker where FIRST_NAME like '%a%';</w:t>
        </w:r>
      </w:ins>
    </w:p>
    <w:p w:rsidR="005A5020" w:rsidRPr="005A5020" w:rsidRDefault="005A5020" w:rsidP="005A5020">
      <w:pPr>
        <w:shd w:val="clear" w:color="auto" w:fill="FFFFFF"/>
        <w:spacing w:after="300" w:line="240" w:lineRule="auto"/>
        <w:textAlignment w:val="baseline"/>
        <w:rPr>
          <w:ins w:id="284" w:author="Unknown"/>
          <w:rFonts w:ascii="inherit" w:eastAsia="Times New Roman" w:hAnsi="inherit" w:cs="Arial"/>
          <w:color w:val="4D4D4D"/>
          <w:spacing w:val="3"/>
          <w:sz w:val="23"/>
          <w:szCs w:val="23"/>
          <w:lang w:eastAsia="en-IN"/>
        </w:rPr>
      </w:pPr>
      <w:ins w:id="285" w:author="Unknown">
        <w:r w:rsidRPr="005A5020">
          <w:rPr>
            <w:rFonts w:ascii="inherit" w:eastAsia="Times New Roman" w:hAnsi="inherit" w:cs="Arial"/>
            <w:color w:val="4D4D4D"/>
            <w:spacing w:val="3"/>
            <w:sz w:val="23"/>
            <w:szCs w:val="23"/>
            <w:lang w:eastAsia="en-IN"/>
          </w:rPr>
          <w:t> </w:t>
        </w:r>
      </w:ins>
    </w:p>
    <w:p w:rsidR="005A5020" w:rsidRPr="005A5020" w:rsidRDefault="005A5020" w:rsidP="005A5020">
      <w:pPr>
        <w:shd w:val="clear" w:color="auto" w:fill="FFFFFF"/>
        <w:spacing w:after="300" w:line="240" w:lineRule="auto"/>
        <w:textAlignment w:val="baseline"/>
        <w:outlineLvl w:val="3"/>
        <w:rPr>
          <w:ins w:id="286" w:author="Unknown"/>
          <w:rFonts w:ascii="inherit" w:eastAsia="Times New Roman" w:hAnsi="inherit" w:cs="Arial"/>
          <w:b/>
          <w:bCs/>
          <w:color w:val="444444"/>
          <w:spacing w:val="3"/>
          <w:sz w:val="26"/>
          <w:szCs w:val="26"/>
          <w:lang w:eastAsia="en-IN"/>
        </w:rPr>
      </w:pPr>
      <w:proofErr w:type="gramStart"/>
      <w:ins w:id="287" w:author="Unknown">
        <w:r w:rsidRPr="005A5020">
          <w:rPr>
            <w:rFonts w:ascii="inherit" w:eastAsia="Times New Roman" w:hAnsi="inherit" w:cs="Arial"/>
            <w:b/>
            <w:bCs/>
            <w:color w:val="444444"/>
            <w:spacing w:val="3"/>
            <w:sz w:val="26"/>
            <w:szCs w:val="26"/>
            <w:lang w:eastAsia="en-IN"/>
          </w:rPr>
          <w:t>Q-17.</w:t>
        </w:r>
        <w:proofErr w:type="gramEnd"/>
        <w:r w:rsidRPr="005A5020">
          <w:rPr>
            <w:rFonts w:ascii="inherit" w:eastAsia="Times New Roman" w:hAnsi="inherit" w:cs="Arial"/>
            <w:b/>
            <w:bCs/>
            <w:color w:val="444444"/>
            <w:spacing w:val="3"/>
            <w:sz w:val="26"/>
            <w:szCs w:val="26"/>
            <w:lang w:eastAsia="en-IN"/>
          </w:rPr>
          <w:t xml:space="preserve"> Write an SQL query to print details of the Workers whose FIRST_NAME ends with ‘a’.</w:t>
        </w:r>
      </w:ins>
    </w:p>
    <w:p w:rsidR="005A5020" w:rsidRPr="005A5020" w:rsidRDefault="005A5020" w:rsidP="005A5020">
      <w:pPr>
        <w:shd w:val="clear" w:color="auto" w:fill="FFFFFF"/>
        <w:spacing w:after="0" w:line="240" w:lineRule="auto"/>
        <w:textAlignment w:val="baseline"/>
        <w:rPr>
          <w:ins w:id="288" w:author="Unknown"/>
          <w:rFonts w:ascii="inherit" w:eastAsia="Times New Roman" w:hAnsi="inherit" w:cs="Arial"/>
          <w:color w:val="4D4D4D"/>
          <w:spacing w:val="3"/>
          <w:sz w:val="23"/>
          <w:szCs w:val="23"/>
          <w:lang w:eastAsia="en-IN"/>
        </w:rPr>
      </w:pPr>
      <w:proofErr w:type="gramStart"/>
      <w:ins w:id="289" w:author="Unknown">
        <w:r w:rsidRPr="005A5020">
          <w:rPr>
            <w:rFonts w:ascii="inherit" w:eastAsia="Times New Roman" w:hAnsi="inherit" w:cs="Arial"/>
            <w:b/>
            <w:bCs/>
            <w:color w:val="4D4D4D"/>
            <w:spacing w:val="3"/>
            <w:sz w:val="23"/>
            <w:szCs w:val="23"/>
            <w:bdr w:val="none" w:sz="0" w:space="0" w:color="auto" w:frame="1"/>
            <w:lang w:eastAsia="en-IN"/>
          </w:rPr>
          <w:t>Ans.</w:t>
        </w:r>
        <w:proofErr w:type="gramEnd"/>
      </w:ins>
    </w:p>
    <w:p w:rsidR="005A5020" w:rsidRPr="005A5020" w:rsidRDefault="005A5020" w:rsidP="005A5020">
      <w:pPr>
        <w:shd w:val="clear" w:color="auto" w:fill="FFFFFF"/>
        <w:spacing w:after="300" w:line="240" w:lineRule="auto"/>
        <w:textAlignment w:val="baseline"/>
        <w:rPr>
          <w:ins w:id="290" w:author="Unknown"/>
          <w:rFonts w:ascii="inherit" w:eastAsia="Times New Roman" w:hAnsi="inherit" w:cs="Arial"/>
          <w:color w:val="4D4D4D"/>
          <w:spacing w:val="3"/>
          <w:sz w:val="23"/>
          <w:szCs w:val="23"/>
          <w:lang w:eastAsia="en-IN"/>
        </w:rPr>
      </w:pPr>
      <w:ins w:id="291" w:author="Unknown">
        <w:r w:rsidRPr="005A5020">
          <w:rPr>
            <w:rFonts w:ascii="inherit" w:eastAsia="Times New Roman" w:hAnsi="inherit" w:cs="Arial"/>
            <w:color w:val="4D4D4D"/>
            <w:spacing w:val="3"/>
            <w:sz w:val="23"/>
            <w:szCs w:val="23"/>
            <w:lang w:eastAsia="en-IN"/>
          </w:rPr>
          <w:t>The required query is:</w:t>
        </w:r>
      </w:ins>
    </w:p>
    <w:p w:rsidR="005A5020" w:rsidRPr="005A5020" w:rsidRDefault="005A5020" w:rsidP="005A50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ins w:id="292" w:author="Unknown"/>
          <w:rFonts w:ascii="Courier New" w:eastAsia="Times New Roman" w:hAnsi="Courier New" w:cs="Courier New"/>
          <w:color w:val="4D4D4D"/>
          <w:spacing w:val="3"/>
          <w:sz w:val="24"/>
          <w:szCs w:val="24"/>
          <w:lang w:eastAsia="en-IN"/>
        </w:rPr>
      </w:pPr>
      <w:ins w:id="293" w:author="Unknown"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>Select * from Worker where FIRST_NAME like '%a';</w:t>
        </w:r>
      </w:ins>
    </w:p>
    <w:p w:rsidR="005A5020" w:rsidRPr="005A5020" w:rsidRDefault="005A5020" w:rsidP="005A5020">
      <w:pPr>
        <w:shd w:val="clear" w:color="auto" w:fill="FFFFFF"/>
        <w:spacing w:after="300" w:line="240" w:lineRule="auto"/>
        <w:textAlignment w:val="baseline"/>
        <w:rPr>
          <w:ins w:id="294" w:author="Unknown"/>
          <w:rFonts w:ascii="inherit" w:eastAsia="Times New Roman" w:hAnsi="inherit" w:cs="Arial"/>
          <w:color w:val="4D4D4D"/>
          <w:spacing w:val="3"/>
          <w:sz w:val="23"/>
          <w:szCs w:val="23"/>
          <w:lang w:eastAsia="en-IN"/>
        </w:rPr>
      </w:pPr>
      <w:ins w:id="295" w:author="Unknown">
        <w:r w:rsidRPr="005A5020">
          <w:rPr>
            <w:rFonts w:ascii="inherit" w:eastAsia="Times New Roman" w:hAnsi="inherit" w:cs="Arial"/>
            <w:color w:val="4D4D4D"/>
            <w:spacing w:val="3"/>
            <w:sz w:val="23"/>
            <w:szCs w:val="23"/>
            <w:lang w:eastAsia="en-IN"/>
          </w:rPr>
          <w:t> </w:t>
        </w:r>
      </w:ins>
    </w:p>
    <w:p w:rsidR="005A5020" w:rsidRPr="005A5020" w:rsidRDefault="005A5020" w:rsidP="005A5020">
      <w:pPr>
        <w:shd w:val="clear" w:color="auto" w:fill="FFFFFF"/>
        <w:spacing w:after="300" w:line="240" w:lineRule="auto"/>
        <w:textAlignment w:val="baseline"/>
        <w:outlineLvl w:val="3"/>
        <w:rPr>
          <w:ins w:id="296" w:author="Unknown"/>
          <w:rFonts w:ascii="inherit" w:eastAsia="Times New Roman" w:hAnsi="inherit" w:cs="Arial"/>
          <w:b/>
          <w:bCs/>
          <w:color w:val="444444"/>
          <w:spacing w:val="3"/>
          <w:sz w:val="26"/>
          <w:szCs w:val="26"/>
          <w:lang w:eastAsia="en-IN"/>
        </w:rPr>
      </w:pPr>
      <w:proofErr w:type="gramStart"/>
      <w:ins w:id="297" w:author="Unknown">
        <w:r w:rsidRPr="005A5020">
          <w:rPr>
            <w:rFonts w:ascii="inherit" w:eastAsia="Times New Roman" w:hAnsi="inherit" w:cs="Arial"/>
            <w:b/>
            <w:bCs/>
            <w:color w:val="444444"/>
            <w:spacing w:val="3"/>
            <w:sz w:val="26"/>
            <w:szCs w:val="26"/>
            <w:lang w:eastAsia="en-IN"/>
          </w:rPr>
          <w:t>Q-18.</w:t>
        </w:r>
        <w:proofErr w:type="gramEnd"/>
        <w:r w:rsidRPr="005A5020">
          <w:rPr>
            <w:rFonts w:ascii="inherit" w:eastAsia="Times New Roman" w:hAnsi="inherit" w:cs="Arial"/>
            <w:b/>
            <w:bCs/>
            <w:color w:val="444444"/>
            <w:spacing w:val="3"/>
            <w:sz w:val="26"/>
            <w:szCs w:val="26"/>
            <w:lang w:eastAsia="en-IN"/>
          </w:rPr>
          <w:t xml:space="preserve"> Write an SQL query to print details of the Workers whose FIRST_NAME ends with ‘h’ and contains six alphabets.</w:t>
        </w:r>
      </w:ins>
    </w:p>
    <w:p w:rsidR="005A5020" w:rsidRPr="005A5020" w:rsidRDefault="005A5020" w:rsidP="005A5020">
      <w:pPr>
        <w:shd w:val="clear" w:color="auto" w:fill="FFFFFF"/>
        <w:spacing w:after="0" w:line="240" w:lineRule="auto"/>
        <w:textAlignment w:val="baseline"/>
        <w:rPr>
          <w:ins w:id="298" w:author="Unknown"/>
          <w:rFonts w:ascii="inherit" w:eastAsia="Times New Roman" w:hAnsi="inherit" w:cs="Arial"/>
          <w:color w:val="4D4D4D"/>
          <w:spacing w:val="3"/>
          <w:sz w:val="23"/>
          <w:szCs w:val="23"/>
          <w:lang w:eastAsia="en-IN"/>
        </w:rPr>
      </w:pPr>
      <w:proofErr w:type="gramStart"/>
      <w:ins w:id="299" w:author="Unknown">
        <w:r w:rsidRPr="005A5020">
          <w:rPr>
            <w:rFonts w:ascii="inherit" w:eastAsia="Times New Roman" w:hAnsi="inherit" w:cs="Arial"/>
            <w:b/>
            <w:bCs/>
            <w:color w:val="4D4D4D"/>
            <w:spacing w:val="3"/>
            <w:sz w:val="23"/>
            <w:szCs w:val="23"/>
            <w:bdr w:val="none" w:sz="0" w:space="0" w:color="auto" w:frame="1"/>
            <w:lang w:eastAsia="en-IN"/>
          </w:rPr>
          <w:t>Ans.</w:t>
        </w:r>
        <w:proofErr w:type="gramEnd"/>
      </w:ins>
    </w:p>
    <w:p w:rsidR="005A5020" w:rsidRPr="005A5020" w:rsidRDefault="005A5020" w:rsidP="005A5020">
      <w:pPr>
        <w:shd w:val="clear" w:color="auto" w:fill="FFFFFF"/>
        <w:spacing w:after="300" w:line="240" w:lineRule="auto"/>
        <w:textAlignment w:val="baseline"/>
        <w:rPr>
          <w:ins w:id="300" w:author="Unknown"/>
          <w:rFonts w:ascii="inherit" w:eastAsia="Times New Roman" w:hAnsi="inherit" w:cs="Arial"/>
          <w:color w:val="4D4D4D"/>
          <w:spacing w:val="3"/>
          <w:sz w:val="23"/>
          <w:szCs w:val="23"/>
          <w:lang w:eastAsia="en-IN"/>
        </w:rPr>
      </w:pPr>
      <w:ins w:id="301" w:author="Unknown">
        <w:r w:rsidRPr="005A5020">
          <w:rPr>
            <w:rFonts w:ascii="inherit" w:eastAsia="Times New Roman" w:hAnsi="inherit" w:cs="Arial"/>
            <w:color w:val="4D4D4D"/>
            <w:spacing w:val="3"/>
            <w:sz w:val="23"/>
            <w:szCs w:val="23"/>
            <w:lang w:eastAsia="en-IN"/>
          </w:rPr>
          <w:t>The required query is:</w:t>
        </w:r>
      </w:ins>
    </w:p>
    <w:p w:rsidR="005A5020" w:rsidRPr="005A5020" w:rsidRDefault="005A5020" w:rsidP="005A50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ins w:id="302" w:author="Unknown"/>
          <w:rFonts w:ascii="Courier New" w:eastAsia="Times New Roman" w:hAnsi="Courier New" w:cs="Courier New"/>
          <w:color w:val="4D4D4D"/>
          <w:spacing w:val="3"/>
          <w:sz w:val="24"/>
          <w:szCs w:val="24"/>
          <w:lang w:eastAsia="en-IN"/>
        </w:rPr>
      </w:pPr>
      <w:ins w:id="303" w:author="Unknown"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>Select * from Worker where FIRST_NAME like '_____h';</w:t>
        </w:r>
      </w:ins>
    </w:p>
    <w:p w:rsidR="005A5020" w:rsidRPr="005A5020" w:rsidRDefault="005A5020" w:rsidP="005A5020">
      <w:pPr>
        <w:shd w:val="clear" w:color="auto" w:fill="FFFFFF"/>
        <w:spacing w:after="300" w:line="240" w:lineRule="auto"/>
        <w:textAlignment w:val="baseline"/>
        <w:rPr>
          <w:ins w:id="304" w:author="Unknown"/>
          <w:rFonts w:ascii="inherit" w:eastAsia="Times New Roman" w:hAnsi="inherit" w:cs="Arial"/>
          <w:color w:val="4D4D4D"/>
          <w:spacing w:val="3"/>
          <w:sz w:val="23"/>
          <w:szCs w:val="23"/>
          <w:lang w:eastAsia="en-IN"/>
        </w:rPr>
      </w:pPr>
      <w:ins w:id="305" w:author="Unknown">
        <w:r w:rsidRPr="005A5020">
          <w:rPr>
            <w:rFonts w:ascii="inherit" w:eastAsia="Times New Roman" w:hAnsi="inherit" w:cs="Arial"/>
            <w:color w:val="4D4D4D"/>
            <w:spacing w:val="3"/>
            <w:sz w:val="23"/>
            <w:szCs w:val="23"/>
            <w:lang w:eastAsia="en-IN"/>
          </w:rPr>
          <w:t> </w:t>
        </w:r>
      </w:ins>
    </w:p>
    <w:p w:rsidR="005A5020" w:rsidRPr="005A5020" w:rsidRDefault="005A5020" w:rsidP="005A5020">
      <w:pPr>
        <w:shd w:val="clear" w:color="auto" w:fill="FFFFFF"/>
        <w:spacing w:after="300" w:line="240" w:lineRule="auto"/>
        <w:textAlignment w:val="baseline"/>
        <w:outlineLvl w:val="3"/>
        <w:rPr>
          <w:ins w:id="306" w:author="Unknown"/>
          <w:rFonts w:ascii="inherit" w:eastAsia="Times New Roman" w:hAnsi="inherit" w:cs="Arial"/>
          <w:b/>
          <w:bCs/>
          <w:color w:val="444444"/>
          <w:spacing w:val="3"/>
          <w:sz w:val="26"/>
          <w:szCs w:val="26"/>
          <w:lang w:eastAsia="en-IN"/>
        </w:rPr>
      </w:pPr>
      <w:proofErr w:type="gramStart"/>
      <w:ins w:id="307" w:author="Unknown">
        <w:r w:rsidRPr="005A5020">
          <w:rPr>
            <w:rFonts w:ascii="inherit" w:eastAsia="Times New Roman" w:hAnsi="inherit" w:cs="Arial"/>
            <w:b/>
            <w:bCs/>
            <w:color w:val="444444"/>
            <w:spacing w:val="3"/>
            <w:sz w:val="26"/>
            <w:szCs w:val="26"/>
            <w:lang w:eastAsia="en-IN"/>
          </w:rPr>
          <w:t>Q-19.</w:t>
        </w:r>
        <w:proofErr w:type="gramEnd"/>
        <w:r w:rsidRPr="005A5020">
          <w:rPr>
            <w:rFonts w:ascii="inherit" w:eastAsia="Times New Roman" w:hAnsi="inherit" w:cs="Arial"/>
            <w:b/>
            <w:bCs/>
            <w:color w:val="444444"/>
            <w:spacing w:val="3"/>
            <w:sz w:val="26"/>
            <w:szCs w:val="26"/>
            <w:lang w:eastAsia="en-IN"/>
          </w:rPr>
          <w:t xml:space="preserve"> Write an SQL query to print details of the Workers whose SALARY lies between 100000 and 500000.</w:t>
        </w:r>
      </w:ins>
    </w:p>
    <w:p w:rsidR="005A5020" w:rsidRPr="005A5020" w:rsidRDefault="005A5020" w:rsidP="005A5020">
      <w:pPr>
        <w:shd w:val="clear" w:color="auto" w:fill="FFFFFF"/>
        <w:spacing w:after="0" w:line="240" w:lineRule="auto"/>
        <w:textAlignment w:val="baseline"/>
        <w:rPr>
          <w:ins w:id="308" w:author="Unknown"/>
          <w:rFonts w:ascii="inherit" w:eastAsia="Times New Roman" w:hAnsi="inherit" w:cs="Arial"/>
          <w:color w:val="4D4D4D"/>
          <w:spacing w:val="3"/>
          <w:sz w:val="23"/>
          <w:szCs w:val="23"/>
          <w:lang w:eastAsia="en-IN"/>
        </w:rPr>
      </w:pPr>
      <w:proofErr w:type="gramStart"/>
      <w:ins w:id="309" w:author="Unknown">
        <w:r w:rsidRPr="005A5020">
          <w:rPr>
            <w:rFonts w:ascii="inherit" w:eastAsia="Times New Roman" w:hAnsi="inherit" w:cs="Arial"/>
            <w:b/>
            <w:bCs/>
            <w:color w:val="4D4D4D"/>
            <w:spacing w:val="3"/>
            <w:sz w:val="23"/>
            <w:szCs w:val="23"/>
            <w:bdr w:val="none" w:sz="0" w:space="0" w:color="auto" w:frame="1"/>
            <w:lang w:eastAsia="en-IN"/>
          </w:rPr>
          <w:t>Ans.</w:t>
        </w:r>
        <w:proofErr w:type="gramEnd"/>
      </w:ins>
    </w:p>
    <w:p w:rsidR="005A5020" w:rsidRPr="005A5020" w:rsidRDefault="005A5020" w:rsidP="005A5020">
      <w:pPr>
        <w:shd w:val="clear" w:color="auto" w:fill="FFFFFF"/>
        <w:spacing w:after="300" w:line="240" w:lineRule="auto"/>
        <w:textAlignment w:val="baseline"/>
        <w:rPr>
          <w:ins w:id="310" w:author="Unknown"/>
          <w:rFonts w:ascii="inherit" w:eastAsia="Times New Roman" w:hAnsi="inherit" w:cs="Arial"/>
          <w:color w:val="4D4D4D"/>
          <w:spacing w:val="3"/>
          <w:sz w:val="23"/>
          <w:szCs w:val="23"/>
          <w:lang w:eastAsia="en-IN"/>
        </w:rPr>
      </w:pPr>
      <w:ins w:id="311" w:author="Unknown">
        <w:r w:rsidRPr="005A5020">
          <w:rPr>
            <w:rFonts w:ascii="inherit" w:eastAsia="Times New Roman" w:hAnsi="inherit" w:cs="Arial"/>
            <w:color w:val="4D4D4D"/>
            <w:spacing w:val="3"/>
            <w:sz w:val="23"/>
            <w:szCs w:val="23"/>
            <w:lang w:eastAsia="en-IN"/>
          </w:rPr>
          <w:t>The required query is:</w:t>
        </w:r>
      </w:ins>
    </w:p>
    <w:p w:rsidR="005A5020" w:rsidRPr="005A5020" w:rsidRDefault="005A5020" w:rsidP="005A50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ins w:id="312" w:author="Unknown"/>
          <w:rFonts w:ascii="Courier New" w:eastAsia="Times New Roman" w:hAnsi="Courier New" w:cs="Courier New"/>
          <w:color w:val="4D4D4D"/>
          <w:spacing w:val="3"/>
          <w:sz w:val="24"/>
          <w:szCs w:val="24"/>
          <w:lang w:eastAsia="en-IN"/>
        </w:rPr>
      </w:pPr>
      <w:ins w:id="313" w:author="Unknown"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>Select * from Worker where SALARY between 100000 and 500000;</w:t>
        </w:r>
      </w:ins>
    </w:p>
    <w:p w:rsidR="005A5020" w:rsidRPr="005A5020" w:rsidRDefault="005A5020" w:rsidP="005A5020">
      <w:pPr>
        <w:shd w:val="clear" w:color="auto" w:fill="FFFFFF"/>
        <w:spacing w:after="300" w:line="240" w:lineRule="auto"/>
        <w:textAlignment w:val="baseline"/>
        <w:rPr>
          <w:ins w:id="314" w:author="Unknown"/>
          <w:rFonts w:ascii="inherit" w:eastAsia="Times New Roman" w:hAnsi="inherit" w:cs="Arial"/>
          <w:color w:val="4D4D4D"/>
          <w:spacing w:val="3"/>
          <w:sz w:val="23"/>
          <w:szCs w:val="23"/>
          <w:lang w:eastAsia="en-IN"/>
        </w:rPr>
      </w:pPr>
      <w:ins w:id="315" w:author="Unknown">
        <w:r w:rsidRPr="005A5020">
          <w:rPr>
            <w:rFonts w:ascii="inherit" w:eastAsia="Times New Roman" w:hAnsi="inherit" w:cs="Arial"/>
            <w:color w:val="4D4D4D"/>
            <w:spacing w:val="3"/>
            <w:sz w:val="23"/>
            <w:szCs w:val="23"/>
            <w:lang w:eastAsia="en-IN"/>
          </w:rPr>
          <w:t> </w:t>
        </w:r>
      </w:ins>
    </w:p>
    <w:p w:rsidR="005A5020" w:rsidRPr="005A5020" w:rsidRDefault="005A5020" w:rsidP="005A5020">
      <w:pPr>
        <w:shd w:val="clear" w:color="auto" w:fill="FFFFFF"/>
        <w:spacing w:after="300" w:line="240" w:lineRule="auto"/>
        <w:textAlignment w:val="baseline"/>
        <w:outlineLvl w:val="3"/>
        <w:rPr>
          <w:ins w:id="316" w:author="Unknown"/>
          <w:rFonts w:ascii="inherit" w:eastAsia="Times New Roman" w:hAnsi="inherit" w:cs="Arial"/>
          <w:b/>
          <w:bCs/>
          <w:color w:val="444444"/>
          <w:spacing w:val="3"/>
          <w:sz w:val="26"/>
          <w:szCs w:val="26"/>
          <w:lang w:eastAsia="en-IN"/>
        </w:rPr>
      </w:pPr>
      <w:proofErr w:type="gramStart"/>
      <w:ins w:id="317" w:author="Unknown">
        <w:r w:rsidRPr="005A5020">
          <w:rPr>
            <w:rFonts w:ascii="inherit" w:eastAsia="Times New Roman" w:hAnsi="inherit" w:cs="Arial"/>
            <w:b/>
            <w:bCs/>
            <w:color w:val="444444"/>
            <w:spacing w:val="3"/>
            <w:sz w:val="26"/>
            <w:szCs w:val="26"/>
            <w:lang w:eastAsia="en-IN"/>
          </w:rPr>
          <w:lastRenderedPageBreak/>
          <w:t>Q-20.</w:t>
        </w:r>
        <w:proofErr w:type="gramEnd"/>
        <w:r w:rsidRPr="005A5020">
          <w:rPr>
            <w:rFonts w:ascii="inherit" w:eastAsia="Times New Roman" w:hAnsi="inherit" w:cs="Arial"/>
            <w:b/>
            <w:bCs/>
            <w:color w:val="444444"/>
            <w:spacing w:val="3"/>
            <w:sz w:val="26"/>
            <w:szCs w:val="26"/>
            <w:lang w:eastAsia="en-IN"/>
          </w:rPr>
          <w:t xml:space="preserve"> Write an SQL query to print details of the Workers who have joined in Feb’2014.</w:t>
        </w:r>
      </w:ins>
    </w:p>
    <w:p w:rsidR="005A5020" w:rsidRPr="005A5020" w:rsidRDefault="005A5020" w:rsidP="005A5020">
      <w:pPr>
        <w:shd w:val="clear" w:color="auto" w:fill="FFFFFF"/>
        <w:spacing w:after="0" w:line="240" w:lineRule="auto"/>
        <w:textAlignment w:val="baseline"/>
        <w:rPr>
          <w:ins w:id="318" w:author="Unknown"/>
          <w:rFonts w:ascii="inherit" w:eastAsia="Times New Roman" w:hAnsi="inherit" w:cs="Arial"/>
          <w:color w:val="4D4D4D"/>
          <w:spacing w:val="3"/>
          <w:sz w:val="23"/>
          <w:szCs w:val="23"/>
          <w:lang w:eastAsia="en-IN"/>
        </w:rPr>
      </w:pPr>
      <w:proofErr w:type="gramStart"/>
      <w:ins w:id="319" w:author="Unknown">
        <w:r w:rsidRPr="005A5020">
          <w:rPr>
            <w:rFonts w:ascii="inherit" w:eastAsia="Times New Roman" w:hAnsi="inherit" w:cs="Arial"/>
            <w:b/>
            <w:bCs/>
            <w:color w:val="4D4D4D"/>
            <w:spacing w:val="3"/>
            <w:sz w:val="23"/>
            <w:szCs w:val="23"/>
            <w:bdr w:val="none" w:sz="0" w:space="0" w:color="auto" w:frame="1"/>
            <w:lang w:eastAsia="en-IN"/>
          </w:rPr>
          <w:t>Ans.</w:t>
        </w:r>
        <w:proofErr w:type="gramEnd"/>
      </w:ins>
    </w:p>
    <w:p w:rsidR="005A5020" w:rsidRPr="005A5020" w:rsidRDefault="005A5020" w:rsidP="005A5020">
      <w:pPr>
        <w:shd w:val="clear" w:color="auto" w:fill="FFFFFF"/>
        <w:spacing w:after="300" w:line="240" w:lineRule="auto"/>
        <w:textAlignment w:val="baseline"/>
        <w:rPr>
          <w:ins w:id="320" w:author="Unknown"/>
          <w:rFonts w:ascii="inherit" w:eastAsia="Times New Roman" w:hAnsi="inherit" w:cs="Arial"/>
          <w:color w:val="4D4D4D"/>
          <w:spacing w:val="3"/>
          <w:sz w:val="23"/>
          <w:szCs w:val="23"/>
          <w:lang w:eastAsia="en-IN"/>
        </w:rPr>
      </w:pPr>
      <w:ins w:id="321" w:author="Unknown">
        <w:r w:rsidRPr="005A5020">
          <w:rPr>
            <w:rFonts w:ascii="inherit" w:eastAsia="Times New Roman" w:hAnsi="inherit" w:cs="Arial"/>
            <w:color w:val="4D4D4D"/>
            <w:spacing w:val="3"/>
            <w:sz w:val="23"/>
            <w:szCs w:val="23"/>
            <w:lang w:eastAsia="en-IN"/>
          </w:rPr>
          <w:t>The required query is:</w:t>
        </w:r>
      </w:ins>
    </w:p>
    <w:p w:rsidR="005A5020" w:rsidRPr="005A5020" w:rsidRDefault="005A5020" w:rsidP="005A50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ins w:id="322" w:author="Unknown"/>
          <w:rFonts w:ascii="Courier New" w:eastAsia="Times New Roman" w:hAnsi="Courier New" w:cs="Courier New"/>
          <w:color w:val="4D4D4D"/>
          <w:spacing w:val="3"/>
          <w:sz w:val="24"/>
          <w:szCs w:val="24"/>
          <w:lang w:eastAsia="en-IN"/>
        </w:rPr>
      </w:pPr>
      <w:ins w:id="323" w:author="Unknown"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 xml:space="preserve">Select * from Worker where </w:t>
        </w:r>
        <w:proofErr w:type="gramStart"/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>year(</w:t>
        </w:r>
        <w:proofErr w:type="gramEnd"/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>JOINING_DATE) = 2014 and month(JOINING_DATE) = 2;</w:t>
        </w:r>
      </w:ins>
    </w:p>
    <w:p w:rsidR="005A5020" w:rsidRPr="005A5020" w:rsidRDefault="005A5020" w:rsidP="005A5020">
      <w:pPr>
        <w:shd w:val="clear" w:color="auto" w:fill="FFFFFF"/>
        <w:spacing w:after="300" w:line="240" w:lineRule="auto"/>
        <w:textAlignment w:val="baseline"/>
        <w:rPr>
          <w:ins w:id="324" w:author="Unknown"/>
          <w:rFonts w:ascii="inherit" w:eastAsia="Times New Roman" w:hAnsi="inherit" w:cs="Arial"/>
          <w:color w:val="4D4D4D"/>
          <w:spacing w:val="3"/>
          <w:sz w:val="23"/>
          <w:szCs w:val="23"/>
          <w:lang w:eastAsia="en-IN"/>
        </w:rPr>
      </w:pPr>
      <w:ins w:id="325" w:author="Unknown">
        <w:r w:rsidRPr="005A5020">
          <w:rPr>
            <w:rFonts w:ascii="inherit" w:eastAsia="Times New Roman" w:hAnsi="inherit" w:cs="Arial"/>
            <w:color w:val="4D4D4D"/>
            <w:spacing w:val="3"/>
            <w:sz w:val="23"/>
            <w:szCs w:val="23"/>
            <w:lang w:eastAsia="en-IN"/>
          </w:rPr>
          <w:t> </w:t>
        </w:r>
      </w:ins>
    </w:p>
    <w:p w:rsidR="005A5020" w:rsidRPr="005A5020" w:rsidRDefault="005A5020" w:rsidP="005A5020">
      <w:pPr>
        <w:shd w:val="clear" w:color="auto" w:fill="FFFFFF"/>
        <w:spacing w:after="300" w:line="240" w:lineRule="auto"/>
        <w:textAlignment w:val="baseline"/>
        <w:outlineLvl w:val="3"/>
        <w:rPr>
          <w:ins w:id="326" w:author="Unknown"/>
          <w:rFonts w:ascii="inherit" w:eastAsia="Times New Roman" w:hAnsi="inherit" w:cs="Arial"/>
          <w:b/>
          <w:bCs/>
          <w:color w:val="444444"/>
          <w:spacing w:val="3"/>
          <w:sz w:val="26"/>
          <w:szCs w:val="26"/>
          <w:lang w:eastAsia="en-IN"/>
        </w:rPr>
      </w:pPr>
      <w:proofErr w:type="gramStart"/>
      <w:ins w:id="327" w:author="Unknown">
        <w:r w:rsidRPr="005A5020">
          <w:rPr>
            <w:rFonts w:ascii="inherit" w:eastAsia="Times New Roman" w:hAnsi="inherit" w:cs="Arial"/>
            <w:b/>
            <w:bCs/>
            <w:color w:val="444444"/>
            <w:spacing w:val="3"/>
            <w:sz w:val="26"/>
            <w:szCs w:val="26"/>
            <w:lang w:eastAsia="en-IN"/>
          </w:rPr>
          <w:t>Q-21.</w:t>
        </w:r>
        <w:proofErr w:type="gramEnd"/>
        <w:r w:rsidRPr="005A5020">
          <w:rPr>
            <w:rFonts w:ascii="inherit" w:eastAsia="Times New Roman" w:hAnsi="inherit" w:cs="Arial"/>
            <w:b/>
            <w:bCs/>
            <w:color w:val="444444"/>
            <w:spacing w:val="3"/>
            <w:sz w:val="26"/>
            <w:szCs w:val="26"/>
            <w:lang w:eastAsia="en-IN"/>
          </w:rPr>
          <w:t xml:space="preserve"> Write an SQL query to fetch the count of employees working in the department ‘Admin’.</w:t>
        </w:r>
      </w:ins>
    </w:p>
    <w:p w:rsidR="005A5020" w:rsidRPr="005A5020" w:rsidRDefault="005A5020" w:rsidP="005A5020">
      <w:pPr>
        <w:shd w:val="clear" w:color="auto" w:fill="FFFFFF"/>
        <w:spacing w:after="0" w:line="240" w:lineRule="auto"/>
        <w:textAlignment w:val="baseline"/>
        <w:rPr>
          <w:ins w:id="328" w:author="Unknown"/>
          <w:rFonts w:ascii="inherit" w:eastAsia="Times New Roman" w:hAnsi="inherit" w:cs="Arial"/>
          <w:color w:val="4D4D4D"/>
          <w:spacing w:val="3"/>
          <w:sz w:val="23"/>
          <w:szCs w:val="23"/>
          <w:lang w:eastAsia="en-IN"/>
        </w:rPr>
      </w:pPr>
      <w:proofErr w:type="gramStart"/>
      <w:ins w:id="329" w:author="Unknown">
        <w:r w:rsidRPr="005A5020">
          <w:rPr>
            <w:rFonts w:ascii="inherit" w:eastAsia="Times New Roman" w:hAnsi="inherit" w:cs="Arial"/>
            <w:b/>
            <w:bCs/>
            <w:color w:val="4D4D4D"/>
            <w:spacing w:val="3"/>
            <w:sz w:val="23"/>
            <w:szCs w:val="23"/>
            <w:bdr w:val="none" w:sz="0" w:space="0" w:color="auto" w:frame="1"/>
            <w:lang w:eastAsia="en-IN"/>
          </w:rPr>
          <w:t>Ans.</w:t>
        </w:r>
        <w:proofErr w:type="gramEnd"/>
      </w:ins>
    </w:p>
    <w:p w:rsidR="005A5020" w:rsidRPr="005A5020" w:rsidRDefault="005A5020" w:rsidP="005A5020">
      <w:pPr>
        <w:shd w:val="clear" w:color="auto" w:fill="FFFFFF"/>
        <w:spacing w:after="300" w:line="240" w:lineRule="auto"/>
        <w:textAlignment w:val="baseline"/>
        <w:rPr>
          <w:ins w:id="330" w:author="Unknown"/>
          <w:rFonts w:ascii="inherit" w:eastAsia="Times New Roman" w:hAnsi="inherit" w:cs="Arial"/>
          <w:color w:val="4D4D4D"/>
          <w:spacing w:val="3"/>
          <w:sz w:val="23"/>
          <w:szCs w:val="23"/>
          <w:lang w:eastAsia="en-IN"/>
        </w:rPr>
      </w:pPr>
      <w:ins w:id="331" w:author="Unknown">
        <w:r w:rsidRPr="005A5020">
          <w:rPr>
            <w:rFonts w:ascii="inherit" w:eastAsia="Times New Roman" w:hAnsi="inherit" w:cs="Arial"/>
            <w:color w:val="4D4D4D"/>
            <w:spacing w:val="3"/>
            <w:sz w:val="23"/>
            <w:szCs w:val="23"/>
            <w:lang w:eastAsia="en-IN"/>
          </w:rPr>
          <w:t>The required query is:</w:t>
        </w:r>
      </w:ins>
    </w:p>
    <w:p w:rsidR="005A5020" w:rsidRPr="005A5020" w:rsidRDefault="005A5020" w:rsidP="005A50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ins w:id="332" w:author="Unknown"/>
          <w:rFonts w:ascii="Courier New" w:eastAsia="Times New Roman" w:hAnsi="Courier New" w:cs="Courier New"/>
          <w:color w:val="4D4D4D"/>
          <w:spacing w:val="3"/>
          <w:sz w:val="24"/>
          <w:szCs w:val="24"/>
          <w:lang w:eastAsia="en-IN"/>
        </w:rPr>
      </w:pPr>
      <w:ins w:id="333" w:author="Unknown"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 xml:space="preserve">SELECT </w:t>
        </w:r>
        <w:proofErr w:type="gramStart"/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>COUNT(</w:t>
        </w:r>
        <w:proofErr w:type="gramEnd"/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>*) FROM worker WHERE DEPARTMENT = 'Admin';</w:t>
        </w:r>
      </w:ins>
    </w:p>
    <w:p w:rsidR="005A5020" w:rsidRPr="005A5020" w:rsidRDefault="005A5020" w:rsidP="005A5020">
      <w:pPr>
        <w:shd w:val="clear" w:color="auto" w:fill="FFFFFF"/>
        <w:spacing w:after="300" w:line="240" w:lineRule="auto"/>
        <w:textAlignment w:val="baseline"/>
        <w:rPr>
          <w:ins w:id="334" w:author="Unknown"/>
          <w:rFonts w:ascii="inherit" w:eastAsia="Times New Roman" w:hAnsi="inherit" w:cs="Arial"/>
          <w:color w:val="4D4D4D"/>
          <w:spacing w:val="3"/>
          <w:sz w:val="23"/>
          <w:szCs w:val="23"/>
          <w:lang w:eastAsia="en-IN"/>
        </w:rPr>
      </w:pPr>
      <w:ins w:id="335" w:author="Unknown">
        <w:r w:rsidRPr="005A5020">
          <w:rPr>
            <w:rFonts w:ascii="inherit" w:eastAsia="Times New Roman" w:hAnsi="inherit" w:cs="Arial"/>
            <w:color w:val="4D4D4D"/>
            <w:spacing w:val="3"/>
            <w:sz w:val="23"/>
            <w:szCs w:val="23"/>
            <w:lang w:eastAsia="en-IN"/>
          </w:rPr>
          <w:t> </w:t>
        </w:r>
      </w:ins>
    </w:p>
    <w:p w:rsidR="005A5020" w:rsidRPr="005A5020" w:rsidRDefault="005A5020" w:rsidP="005A5020">
      <w:pPr>
        <w:shd w:val="clear" w:color="auto" w:fill="FFFFFF"/>
        <w:spacing w:after="300" w:line="240" w:lineRule="auto"/>
        <w:textAlignment w:val="baseline"/>
        <w:outlineLvl w:val="3"/>
        <w:rPr>
          <w:ins w:id="336" w:author="Unknown"/>
          <w:rFonts w:ascii="inherit" w:eastAsia="Times New Roman" w:hAnsi="inherit" w:cs="Arial"/>
          <w:b/>
          <w:bCs/>
          <w:color w:val="444444"/>
          <w:spacing w:val="3"/>
          <w:sz w:val="26"/>
          <w:szCs w:val="26"/>
          <w:lang w:eastAsia="en-IN"/>
        </w:rPr>
      </w:pPr>
      <w:proofErr w:type="gramStart"/>
      <w:ins w:id="337" w:author="Unknown">
        <w:r w:rsidRPr="005A5020">
          <w:rPr>
            <w:rFonts w:ascii="inherit" w:eastAsia="Times New Roman" w:hAnsi="inherit" w:cs="Arial"/>
            <w:b/>
            <w:bCs/>
            <w:color w:val="444444"/>
            <w:spacing w:val="3"/>
            <w:sz w:val="26"/>
            <w:szCs w:val="26"/>
            <w:lang w:eastAsia="en-IN"/>
          </w:rPr>
          <w:t>Q-22.</w:t>
        </w:r>
        <w:proofErr w:type="gramEnd"/>
        <w:r w:rsidRPr="005A5020">
          <w:rPr>
            <w:rFonts w:ascii="inherit" w:eastAsia="Times New Roman" w:hAnsi="inherit" w:cs="Arial"/>
            <w:b/>
            <w:bCs/>
            <w:color w:val="444444"/>
            <w:spacing w:val="3"/>
            <w:sz w:val="26"/>
            <w:szCs w:val="26"/>
            <w:lang w:eastAsia="en-IN"/>
          </w:rPr>
          <w:t xml:space="preserve"> Write an SQL query to fetch worker names with salaries &gt;= 50000 and &lt;= 100000.</w:t>
        </w:r>
      </w:ins>
    </w:p>
    <w:p w:rsidR="005A5020" w:rsidRPr="005A5020" w:rsidRDefault="005A5020" w:rsidP="005A5020">
      <w:pPr>
        <w:shd w:val="clear" w:color="auto" w:fill="FFFFFF"/>
        <w:spacing w:after="0" w:line="240" w:lineRule="auto"/>
        <w:textAlignment w:val="baseline"/>
        <w:rPr>
          <w:ins w:id="338" w:author="Unknown"/>
          <w:rFonts w:ascii="inherit" w:eastAsia="Times New Roman" w:hAnsi="inherit" w:cs="Arial"/>
          <w:color w:val="4D4D4D"/>
          <w:spacing w:val="3"/>
          <w:sz w:val="23"/>
          <w:szCs w:val="23"/>
          <w:lang w:eastAsia="en-IN"/>
        </w:rPr>
      </w:pPr>
      <w:proofErr w:type="gramStart"/>
      <w:ins w:id="339" w:author="Unknown">
        <w:r w:rsidRPr="005A5020">
          <w:rPr>
            <w:rFonts w:ascii="inherit" w:eastAsia="Times New Roman" w:hAnsi="inherit" w:cs="Arial"/>
            <w:b/>
            <w:bCs/>
            <w:color w:val="4D4D4D"/>
            <w:spacing w:val="3"/>
            <w:sz w:val="23"/>
            <w:szCs w:val="23"/>
            <w:bdr w:val="none" w:sz="0" w:space="0" w:color="auto" w:frame="1"/>
            <w:lang w:eastAsia="en-IN"/>
          </w:rPr>
          <w:t>Ans.</w:t>
        </w:r>
        <w:proofErr w:type="gramEnd"/>
      </w:ins>
    </w:p>
    <w:p w:rsidR="005A5020" w:rsidRPr="005A5020" w:rsidRDefault="005A5020" w:rsidP="005A5020">
      <w:pPr>
        <w:shd w:val="clear" w:color="auto" w:fill="FFFFFF"/>
        <w:spacing w:after="300" w:line="240" w:lineRule="auto"/>
        <w:textAlignment w:val="baseline"/>
        <w:rPr>
          <w:ins w:id="340" w:author="Unknown"/>
          <w:rFonts w:ascii="inherit" w:eastAsia="Times New Roman" w:hAnsi="inherit" w:cs="Arial"/>
          <w:color w:val="4D4D4D"/>
          <w:spacing w:val="3"/>
          <w:sz w:val="23"/>
          <w:szCs w:val="23"/>
          <w:lang w:eastAsia="en-IN"/>
        </w:rPr>
      </w:pPr>
      <w:ins w:id="341" w:author="Unknown">
        <w:r w:rsidRPr="005A5020">
          <w:rPr>
            <w:rFonts w:ascii="inherit" w:eastAsia="Times New Roman" w:hAnsi="inherit" w:cs="Arial"/>
            <w:color w:val="4D4D4D"/>
            <w:spacing w:val="3"/>
            <w:sz w:val="23"/>
            <w:szCs w:val="23"/>
            <w:lang w:eastAsia="en-IN"/>
          </w:rPr>
          <w:t>The required query is:</w:t>
        </w:r>
      </w:ins>
    </w:p>
    <w:p w:rsidR="005A5020" w:rsidRPr="005A5020" w:rsidRDefault="005A5020" w:rsidP="005A50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ins w:id="342" w:author="Unknown"/>
          <w:rFonts w:ascii="Courier New" w:eastAsia="Times New Roman" w:hAnsi="Courier New" w:cs="Courier New"/>
          <w:color w:val="4D4D4D"/>
          <w:spacing w:val="3"/>
          <w:sz w:val="24"/>
          <w:szCs w:val="24"/>
          <w:lang w:eastAsia="en-IN"/>
        </w:rPr>
      </w:pPr>
      <w:ins w:id="343" w:author="Unknown"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 xml:space="preserve">SELECT </w:t>
        </w:r>
      </w:ins>
      <w:r w:rsidR="007C2C16">
        <w:rPr>
          <w:rFonts w:ascii="Courier New" w:eastAsia="Times New Roman" w:hAnsi="Courier New" w:cs="Courier New"/>
          <w:color w:val="4D4D4D"/>
          <w:spacing w:val="3"/>
          <w:sz w:val="24"/>
          <w:szCs w:val="24"/>
          <w:lang w:eastAsia="en-IN"/>
        </w:rPr>
        <w:t>F</w:t>
      </w:r>
      <w:ins w:id="344" w:author="Unknown"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>IRST_NAME</w:t>
        </w:r>
      </w:ins>
      <w:r w:rsidR="007C2C16">
        <w:rPr>
          <w:rFonts w:ascii="Courier New" w:eastAsia="Times New Roman" w:hAnsi="Courier New" w:cs="Courier New"/>
          <w:color w:val="4D4D4D"/>
          <w:spacing w:val="3"/>
          <w:sz w:val="24"/>
          <w:szCs w:val="24"/>
          <w:lang w:eastAsia="en-IN"/>
        </w:rPr>
        <w:t xml:space="preserve"> + </w:t>
      </w:r>
      <w:ins w:id="345" w:author="Unknown"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>' '</w:t>
        </w:r>
      </w:ins>
      <w:r w:rsidR="007C2C16">
        <w:rPr>
          <w:rFonts w:ascii="Courier New" w:eastAsia="Times New Roman" w:hAnsi="Courier New" w:cs="Courier New"/>
          <w:color w:val="4D4D4D"/>
          <w:spacing w:val="3"/>
          <w:sz w:val="24"/>
          <w:szCs w:val="24"/>
          <w:lang w:eastAsia="en-IN"/>
        </w:rPr>
        <w:t xml:space="preserve"> + </w:t>
      </w:r>
      <w:ins w:id="346" w:author="Unknown"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>LAST_NA</w:t>
        </w:r>
      </w:ins>
      <w:r w:rsidR="007C2C16">
        <w:rPr>
          <w:rFonts w:ascii="Courier New" w:eastAsia="Times New Roman" w:hAnsi="Courier New" w:cs="Courier New"/>
          <w:color w:val="4D4D4D"/>
          <w:spacing w:val="3"/>
          <w:sz w:val="24"/>
          <w:szCs w:val="24"/>
          <w:lang w:eastAsia="en-IN"/>
        </w:rPr>
        <w:t>ME</w:t>
      </w:r>
      <w:ins w:id="347" w:author="Unknown"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 xml:space="preserve"> </w:t>
        </w:r>
        <w:proofErr w:type="gramStart"/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>As</w:t>
        </w:r>
        <w:proofErr w:type="gramEnd"/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 xml:space="preserve"> </w:t>
        </w:r>
        <w:proofErr w:type="spellStart"/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>Worker_Name</w:t>
        </w:r>
        <w:proofErr w:type="spellEnd"/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>, Salary</w:t>
        </w:r>
      </w:ins>
    </w:p>
    <w:p w:rsidR="005A5020" w:rsidRPr="005A5020" w:rsidRDefault="005A5020" w:rsidP="005A50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ins w:id="348" w:author="Unknown"/>
          <w:rFonts w:ascii="Courier New" w:eastAsia="Times New Roman" w:hAnsi="Courier New" w:cs="Courier New"/>
          <w:color w:val="4D4D4D"/>
          <w:spacing w:val="3"/>
          <w:sz w:val="24"/>
          <w:szCs w:val="24"/>
          <w:lang w:eastAsia="en-IN"/>
        </w:rPr>
      </w:pPr>
      <w:ins w:id="349" w:author="Unknown"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 xml:space="preserve">FROM worker </w:t>
        </w:r>
      </w:ins>
    </w:p>
    <w:p w:rsidR="005A5020" w:rsidRPr="005A5020" w:rsidRDefault="005A5020" w:rsidP="005A50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ins w:id="350" w:author="Unknown"/>
          <w:rFonts w:ascii="Courier New" w:eastAsia="Times New Roman" w:hAnsi="Courier New" w:cs="Courier New"/>
          <w:color w:val="4D4D4D"/>
          <w:spacing w:val="3"/>
          <w:sz w:val="24"/>
          <w:szCs w:val="24"/>
          <w:lang w:eastAsia="en-IN"/>
        </w:rPr>
      </w:pPr>
      <w:ins w:id="351" w:author="Unknown"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 xml:space="preserve">WHERE WORKER_ID IN </w:t>
        </w:r>
      </w:ins>
    </w:p>
    <w:p w:rsidR="005A5020" w:rsidRPr="005A5020" w:rsidRDefault="005A5020" w:rsidP="005A50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ins w:id="352" w:author="Unknown"/>
          <w:rFonts w:ascii="Courier New" w:eastAsia="Times New Roman" w:hAnsi="Courier New" w:cs="Courier New"/>
          <w:color w:val="4D4D4D"/>
          <w:spacing w:val="3"/>
          <w:sz w:val="24"/>
          <w:szCs w:val="24"/>
          <w:lang w:eastAsia="en-IN"/>
        </w:rPr>
      </w:pPr>
      <w:ins w:id="353" w:author="Unknown"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 xml:space="preserve">(SELECT WORKER_ID FROM worker </w:t>
        </w:r>
      </w:ins>
    </w:p>
    <w:p w:rsidR="005A5020" w:rsidRPr="005A5020" w:rsidRDefault="005A5020" w:rsidP="005A50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ins w:id="354" w:author="Unknown"/>
          <w:rFonts w:ascii="Courier New" w:eastAsia="Times New Roman" w:hAnsi="Courier New" w:cs="Courier New"/>
          <w:color w:val="4D4D4D"/>
          <w:spacing w:val="3"/>
          <w:sz w:val="24"/>
          <w:szCs w:val="24"/>
          <w:lang w:eastAsia="en-IN"/>
        </w:rPr>
      </w:pPr>
      <w:ins w:id="355" w:author="Unknown"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>WHERE Salary BETWEEN 50000 AND 100000);</w:t>
        </w:r>
      </w:ins>
    </w:p>
    <w:p w:rsidR="005A5020" w:rsidRPr="005A5020" w:rsidRDefault="005A5020" w:rsidP="005A5020">
      <w:pPr>
        <w:shd w:val="clear" w:color="auto" w:fill="FFFFFF"/>
        <w:spacing w:after="300" w:line="240" w:lineRule="auto"/>
        <w:textAlignment w:val="baseline"/>
        <w:outlineLvl w:val="3"/>
        <w:rPr>
          <w:ins w:id="356" w:author="Unknown"/>
          <w:rFonts w:ascii="inherit" w:eastAsia="Times New Roman" w:hAnsi="inherit" w:cs="Arial"/>
          <w:b/>
          <w:bCs/>
          <w:color w:val="444444"/>
          <w:spacing w:val="3"/>
          <w:sz w:val="26"/>
          <w:szCs w:val="26"/>
          <w:lang w:eastAsia="en-IN"/>
        </w:rPr>
      </w:pPr>
      <w:proofErr w:type="gramStart"/>
      <w:ins w:id="357" w:author="Unknown">
        <w:r w:rsidRPr="005A5020">
          <w:rPr>
            <w:rFonts w:ascii="inherit" w:eastAsia="Times New Roman" w:hAnsi="inherit" w:cs="Arial"/>
            <w:b/>
            <w:bCs/>
            <w:color w:val="444444"/>
            <w:spacing w:val="3"/>
            <w:sz w:val="26"/>
            <w:szCs w:val="26"/>
            <w:lang w:eastAsia="en-IN"/>
          </w:rPr>
          <w:t>Q-23.</w:t>
        </w:r>
        <w:proofErr w:type="gramEnd"/>
        <w:r w:rsidRPr="005A5020">
          <w:rPr>
            <w:rFonts w:ascii="inherit" w:eastAsia="Times New Roman" w:hAnsi="inherit" w:cs="Arial"/>
            <w:b/>
            <w:bCs/>
            <w:color w:val="444444"/>
            <w:spacing w:val="3"/>
            <w:sz w:val="26"/>
            <w:szCs w:val="26"/>
            <w:lang w:eastAsia="en-IN"/>
          </w:rPr>
          <w:t xml:space="preserve"> Write an SQL query to fetch the no. of workers for each department in the descending order.</w:t>
        </w:r>
      </w:ins>
    </w:p>
    <w:p w:rsidR="005A5020" w:rsidRPr="005A5020" w:rsidRDefault="005A5020" w:rsidP="005A5020">
      <w:pPr>
        <w:shd w:val="clear" w:color="auto" w:fill="FFFFFF"/>
        <w:spacing w:after="0" w:line="240" w:lineRule="auto"/>
        <w:textAlignment w:val="baseline"/>
        <w:rPr>
          <w:ins w:id="358" w:author="Unknown"/>
          <w:rFonts w:ascii="inherit" w:eastAsia="Times New Roman" w:hAnsi="inherit" w:cs="Arial"/>
          <w:color w:val="4D4D4D"/>
          <w:spacing w:val="3"/>
          <w:sz w:val="23"/>
          <w:szCs w:val="23"/>
          <w:lang w:eastAsia="en-IN"/>
        </w:rPr>
      </w:pPr>
      <w:proofErr w:type="gramStart"/>
      <w:ins w:id="359" w:author="Unknown">
        <w:r w:rsidRPr="005A5020">
          <w:rPr>
            <w:rFonts w:ascii="inherit" w:eastAsia="Times New Roman" w:hAnsi="inherit" w:cs="Arial"/>
            <w:b/>
            <w:bCs/>
            <w:color w:val="4D4D4D"/>
            <w:spacing w:val="3"/>
            <w:sz w:val="23"/>
            <w:szCs w:val="23"/>
            <w:bdr w:val="none" w:sz="0" w:space="0" w:color="auto" w:frame="1"/>
            <w:lang w:eastAsia="en-IN"/>
          </w:rPr>
          <w:t>Ans.</w:t>
        </w:r>
        <w:proofErr w:type="gramEnd"/>
      </w:ins>
    </w:p>
    <w:p w:rsidR="005A5020" w:rsidRPr="005A5020" w:rsidRDefault="005A5020" w:rsidP="005A5020">
      <w:pPr>
        <w:shd w:val="clear" w:color="auto" w:fill="FFFFFF"/>
        <w:spacing w:after="300" w:line="240" w:lineRule="auto"/>
        <w:textAlignment w:val="baseline"/>
        <w:rPr>
          <w:ins w:id="360" w:author="Unknown"/>
          <w:rFonts w:ascii="inherit" w:eastAsia="Times New Roman" w:hAnsi="inherit" w:cs="Arial"/>
          <w:color w:val="4D4D4D"/>
          <w:spacing w:val="3"/>
          <w:sz w:val="23"/>
          <w:szCs w:val="23"/>
          <w:lang w:eastAsia="en-IN"/>
        </w:rPr>
      </w:pPr>
      <w:ins w:id="361" w:author="Unknown">
        <w:r w:rsidRPr="005A5020">
          <w:rPr>
            <w:rFonts w:ascii="inherit" w:eastAsia="Times New Roman" w:hAnsi="inherit" w:cs="Arial"/>
            <w:color w:val="4D4D4D"/>
            <w:spacing w:val="3"/>
            <w:sz w:val="23"/>
            <w:szCs w:val="23"/>
            <w:lang w:eastAsia="en-IN"/>
          </w:rPr>
          <w:t>The required query is:</w:t>
        </w:r>
      </w:ins>
    </w:p>
    <w:p w:rsidR="005A5020" w:rsidRPr="005A5020" w:rsidRDefault="005A5020" w:rsidP="005A50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ins w:id="362" w:author="Unknown"/>
          <w:rFonts w:ascii="Courier New" w:eastAsia="Times New Roman" w:hAnsi="Courier New" w:cs="Courier New"/>
          <w:color w:val="4D4D4D"/>
          <w:spacing w:val="3"/>
          <w:sz w:val="24"/>
          <w:szCs w:val="24"/>
          <w:lang w:eastAsia="en-IN"/>
        </w:rPr>
      </w:pPr>
      <w:ins w:id="363" w:author="Unknown"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 xml:space="preserve">SELECT DEPARTMENT, </w:t>
        </w:r>
        <w:proofErr w:type="gramStart"/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>count(</w:t>
        </w:r>
        <w:proofErr w:type="gramEnd"/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 xml:space="preserve">WORKER_ID) </w:t>
        </w:r>
        <w:proofErr w:type="spellStart"/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>No_Of_Workers</w:t>
        </w:r>
        <w:proofErr w:type="spellEnd"/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 xml:space="preserve"> </w:t>
        </w:r>
      </w:ins>
    </w:p>
    <w:p w:rsidR="005A5020" w:rsidRPr="005A5020" w:rsidRDefault="005A5020" w:rsidP="005A50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ins w:id="364" w:author="Unknown"/>
          <w:rFonts w:ascii="Courier New" w:eastAsia="Times New Roman" w:hAnsi="Courier New" w:cs="Courier New"/>
          <w:color w:val="4D4D4D"/>
          <w:spacing w:val="3"/>
          <w:sz w:val="24"/>
          <w:szCs w:val="24"/>
          <w:lang w:eastAsia="en-IN"/>
        </w:rPr>
      </w:pPr>
      <w:ins w:id="365" w:author="Unknown"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 xml:space="preserve">FROM worker </w:t>
        </w:r>
      </w:ins>
    </w:p>
    <w:p w:rsidR="005A5020" w:rsidRPr="005A5020" w:rsidRDefault="005A5020" w:rsidP="005A50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ins w:id="366" w:author="Unknown"/>
          <w:rFonts w:ascii="Courier New" w:eastAsia="Times New Roman" w:hAnsi="Courier New" w:cs="Courier New"/>
          <w:color w:val="4D4D4D"/>
          <w:spacing w:val="3"/>
          <w:sz w:val="24"/>
          <w:szCs w:val="24"/>
          <w:lang w:eastAsia="en-IN"/>
        </w:rPr>
      </w:pPr>
      <w:ins w:id="367" w:author="Unknown"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 xml:space="preserve">GROUP BY DEPARTMENT </w:t>
        </w:r>
      </w:ins>
    </w:p>
    <w:p w:rsidR="005A5020" w:rsidRPr="005A5020" w:rsidRDefault="005A5020" w:rsidP="005A50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ins w:id="368" w:author="Unknown"/>
          <w:rFonts w:ascii="Courier New" w:eastAsia="Times New Roman" w:hAnsi="Courier New" w:cs="Courier New"/>
          <w:color w:val="4D4D4D"/>
          <w:spacing w:val="3"/>
          <w:sz w:val="24"/>
          <w:szCs w:val="24"/>
          <w:lang w:eastAsia="en-IN"/>
        </w:rPr>
      </w:pPr>
      <w:ins w:id="369" w:author="Unknown"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lastRenderedPageBreak/>
          <w:t xml:space="preserve">ORDER BY </w:t>
        </w:r>
        <w:proofErr w:type="spellStart"/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>No_Of_Workers</w:t>
        </w:r>
        <w:proofErr w:type="spellEnd"/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 xml:space="preserve"> DESC;</w:t>
        </w:r>
      </w:ins>
    </w:p>
    <w:p w:rsidR="005A5020" w:rsidRPr="005A5020" w:rsidRDefault="005A5020" w:rsidP="005A5020">
      <w:pPr>
        <w:shd w:val="clear" w:color="auto" w:fill="FFFFFF"/>
        <w:spacing w:after="300" w:line="240" w:lineRule="auto"/>
        <w:textAlignment w:val="baseline"/>
        <w:outlineLvl w:val="3"/>
        <w:rPr>
          <w:ins w:id="370" w:author="Unknown"/>
          <w:rFonts w:ascii="inherit" w:eastAsia="Times New Roman" w:hAnsi="inherit" w:cs="Arial"/>
          <w:b/>
          <w:bCs/>
          <w:color w:val="444444"/>
          <w:spacing w:val="3"/>
          <w:sz w:val="26"/>
          <w:szCs w:val="26"/>
          <w:lang w:eastAsia="en-IN"/>
        </w:rPr>
      </w:pPr>
      <w:proofErr w:type="gramStart"/>
      <w:ins w:id="371" w:author="Unknown">
        <w:r w:rsidRPr="005A5020">
          <w:rPr>
            <w:rFonts w:ascii="inherit" w:eastAsia="Times New Roman" w:hAnsi="inherit" w:cs="Arial"/>
            <w:b/>
            <w:bCs/>
            <w:color w:val="444444"/>
            <w:spacing w:val="3"/>
            <w:sz w:val="26"/>
            <w:szCs w:val="26"/>
            <w:lang w:eastAsia="en-IN"/>
          </w:rPr>
          <w:t>Q-24.</w:t>
        </w:r>
        <w:proofErr w:type="gramEnd"/>
        <w:r w:rsidRPr="005A5020">
          <w:rPr>
            <w:rFonts w:ascii="inherit" w:eastAsia="Times New Roman" w:hAnsi="inherit" w:cs="Arial"/>
            <w:b/>
            <w:bCs/>
            <w:color w:val="444444"/>
            <w:spacing w:val="3"/>
            <w:sz w:val="26"/>
            <w:szCs w:val="26"/>
            <w:lang w:eastAsia="en-IN"/>
          </w:rPr>
          <w:t xml:space="preserve"> Write an SQL query to print details of the Workers who are also Managers.</w:t>
        </w:r>
      </w:ins>
    </w:p>
    <w:p w:rsidR="005A5020" w:rsidRPr="005A5020" w:rsidRDefault="005A5020" w:rsidP="005A5020">
      <w:pPr>
        <w:shd w:val="clear" w:color="auto" w:fill="FFFFFF"/>
        <w:spacing w:after="0" w:line="240" w:lineRule="auto"/>
        <w:textAlignment w:val="baseline"/>
        <w:rPr>
          <w:ins w:id="372" w:author="Unknown"/>
          <w:rFonts w:ascii="inherit" w:eastAsia="Times New Roman" w:hAnsi="inherit" w:cs="Arial"/>
          <w:color w:val="4D4D4D"/>
          <w:spacing w:val="3"/>
          <w:sz w:val="23"/>
          <w:szCs w:val="23"/>
          <w:lang w:eastAsia="en-IN"/>
        </w:rPr>
      </w:pPr>
      <w:proofErr w:type="gramStart"/>
      <w:ins w:id="373" w:author="Unknown">
        <w:r w:rsidRPr="005A5020">
          <w:rPr>
            <w:rFonts w:ascii="inherit" w:eastAsia="Times New Roman" w:hAnsi="inherit" w:cs="Arial"/>
            <w:b/>
            <w:bCs/>
            <w:color w:val="4D4D4D"/>
            <w:spacing w:val="3"/>
            <w:sz w:val="23"/>
            <w:szCs w:val="23"/>
            <w:bdr w:val="none" w:sz="0" w:space="0" w:color="auto" w:frame="1"/>
            <w:lang w:eastAsia="en-IN"/>
          </w:rPr>
          <w:t>Ans.</w:t>
        </w:r>
        <w:proofErr w:type="gramEnd"/>
      </w:ins>
    </w:p>
    <w:p w:rsidR="005A5020" w:rsidRPr="005A5020" w:rsidRDefault="005A5020" w:rsidP="005A5020">
      <w:pPr>
        <w:shd w:val="clear" w:color="auto" w:fill="FFFFFF"/>
        <w:spacing w:after="300" w:line="240" w:lineRule="auto"/>
        <w:textAlignment w:val="baseline"/>
        <w:rPr>
          <w:ins w:id="374" w:author="Unknown"/>
          <w:rFonts w:ascii="inherit" w:eastAsia="Times New Roman" w:hAnsi="inherit" w:cs="Arial"/>
          <w:color w:val="4D4D4D"/>
          <w:spacing w:val="3"/>
          <w:sz w:val="23"/>
          <w:szCs w:val="23"/>
          <w:lang w:eastAsia="en-IN"/>
        </w:rPr>
      </w:pPr>
      <w:ins w:id="375" w:author="Unknown">
        <w:r w:rsidRPr="005A5020">
          <w:rPr>
            <w:rFonts w:ascii="inherit" w:eastAsia="Times New Roman" w:hAnsi="inherit" w:cs="Arial"/>
            <w:color w:val="4D4D4D"/>
            <w:spacing w:val="3"/>
            <w:sz w:val="23"/>
            <w:szCs w:val="23"/>
            <w:lang w:eastAsia="en-IN"/>
          </w:rPr>
          <w:t>The required query is:</w:t>
        </w:r>
      </w:ins>
    </w:p>
    <w:p w:rsidR="005A5020" w:rsidRPr="005A5020" w:rsidRDefault="005A5020" w:rsidP="005A50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ins w:id="376" w:author="Unknown"/>
          <w:rFonts w:ascii="Courier New" w:eastAsia="Times New Roman" w:hAnsi="Courier New" w:cs="Courier New"/>
          <w:color w:val="4D4D4D"/>
          <w:spacing w:val="3"/>
          <w:sz w:val="24"/>
          <w:szCs w:val="24"/>
          <w:lang w:eastAsia="en-IN"/>
        </w:rPr>
      </w:pPr>
      <w:ins w:id="377" w:author="Unknown"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>SELECT DISTINCT W.FIRST_NAME, T.WORKER_TITLE</w:t>
        </w:r>
      </w:ins>
    </w:p>
    <w:p w:rsidR="005A5020" w:rsidRPr="005A5020" w:rsidRDefault="005A5020" w:rsidP="005A50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ins w:id="378" w:author="Unknown"/>
          <w:rFonts w:ascii="Courier New" w:eastAsia="Times New Roman" w:hAnsi="Courier New" w:cs="Courier New"/>
          <w:color w:val="4D4D4D"/>
          <w:spacing w:val="3"/>
          <w:sz w:val="24"/>
          <w:szCs w:val="24"/>
          <w:lang w:eastAsia="en-IN"/>
        </w:rPr>
      </w:pPr>
      <w:ins w:id="379" w:author="Unknown"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>FROM Worker W</w:t>
        </w:r>
      </w:ins>
    </w:p>
    <w:p w:rsidR="005A5020" w:rsidRPr="005A5020" w:rsidRDefault="005A5020" w:rsidP="005A50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ins w:id="380" w:author="Unknown"/>
          <w:rFonts w:ascii="Courier New" w:eastAsia="Times New Roman" w:hAnsi="Courier New" w:cs="Courier New"/>
          <w:color w:val="4D4D4D"/>
          <w:spacing w:val="3"/>
          <w:sz w:val="24"/>
          <w:szCs w:val="24"/>
          <w:lang w:eastAsia="en-IN"/>
        </w:rPr>
      </w:pPr>
      <w:ins w:id="381" w:author="Unknown"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>INNER JOIN Title T</w:t>
        </w:r>
      </w:ins>
    </w:p>
    <w:p w:rsidR="005A5020" w:rsidRPr="005A5020" w:rsidRDefault="005A5020" w:rsidP="005A50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ins w:id="382" w:author="Unknown"/>
          <w:rFonts w:ascii="Courier New" w:eastAsia="Times New Roman" w:hAnsi="Courier New" w:cs="Courier New"/>
          <w:color w:val="4D4D4D"/>
          <w:spacing w:val="3"/>
          <w:sz w:val="24"/>
          <w:szCs w:val="24"/>
          <w:lang w:eastAsia="en-IN"/>
        </w:rPr>
      </w:pPr>
      <w:ins w:id="383" w:author="Unknown"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>ON W.WORKER_ID = T.WORKER_REF_ID</w:t>
        </w:r>
      </w:ins>
    </w:p>
    <w:p w:rsidR="005A5020" w:rsidRPr="005A5020" w:rsidRDefault="005A5020" w:rsidP="005A50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ins w:id="384" w:author="Unknown"/>
          <w:rFonts w:ascii="Courier New" w:eastAsia="Times New Roman" w:hAnsi="Courier New" w:cs="Courier New"/>
          <w:color w:val="4D4D4D"/>
          <w:spacing w:val="3"/>
          <w:sz w:val="24"/>
          <w:szCs w:val="24"/>
          <w:lang w:eastAsia="en-IN"/>
        </w:rPr>
      </w:pPr>
      <w:ins w:id="385" w:author="Unknown"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>AND T.WORKER_TITLE in ('Manager');</w:t>
        </w:r>
      </w:ins>
    </w:p>
    <w:p w:rsidR="005A5020" w:rsidRPr="005A5020" w:rsidRDefault="005A5020" w:rsidP="005A5020">
      <w:pPr>
        <w:shd w:val="clear" w:color="auto" w:fill="FFFFFF"/>
        <w:spacing w:after="300" w:line="240" w:lineRule="auto"/>
        <w:textAlignment w:val="baseline"/>
        <w:rPr>
          <w:ins w:id="386" w:author="Unknown"/>
          <w:rFonts w:ascii="inherit" w:eastAsia="Times New Roman" w:hAnsi="inherit" w:cs="Arial"/>
          <w:color w:val="4D4D4D"/>
          <w:spacing w:val="3"/>
          <w:sz w:val="23"/>
          <w:szCs w:val="23"/>
          <w:lang w:eastAsia="en-IN"/>
        </w:rPr>
      </w:pPr>
      <w:ins w:id="387" w:author="Unknown">
        <w:r w:rsidRPr="005A5020">
          <w:rPr>
            <w:rFonts w:ascii="inherit" w:eastAsia="Times New Roman" w:hAnsi="inherit" w:cs="Arial"/>
            <w:color w:val="4D4D4D"/>
            <w:spacing w:val="3"/>
            <w:sz w:val="23"/>
            <w:szCs w:val="23"/>
            <w:lang w:eastAsia="en-IN"/>
          </w:rPr>
          <w:t> </w:t>
        </w:r>
      </w:ins>
    </w:p>
    <w:p w:rsidR="005A5020" w:rsidRPr="005A5020" w:rsidRDefault="005A5020" w:rsidP="005A5020">
      <w:pPr>
        <w:shd w:val="clear" w:color="auto" w:fill="FFFFFF"/>
        <w:spacing w:after="300" w:line="240" w:lineRule="auto"/>
        <w:textAlignment w:val="baseline"/>
        <w:outlineLvl w:val="3"/>
        <w:rPr>
          <w:ins w:id="388" w:author="Unknown"/>
          <w:rFonts w:ascii="inherit" w:eastAsia="Times New Roman" w:hAnsi="inherit" w:cs="Arial"/>
          <w:b/>
          <w:bCs/>
          <w:color w:val="444444"/>
          <w:spacing w:val="3"/>
          <w:sz w:val="26"/>
          <w:szCs w:val="26"/>
          <w:lang w:eastAsia="en-IN"/>
        </w:rPr>
      </w:pPr>
      <w:proofErr w:type="gramStart"/>
      <w:ins w:id="389" w:author="Unknown">
        <w:r w:rsidRPr="005A5020">
          <w:rPr>
            <w:rFonts w:ascii="inherit" w:eastAsia="Times New Roman" w:hAnsi="inherit" w:cs="Arial"/>
            <w:b/>
            <w:bCs/>
            <w:color w:val="444444"/>
            <w:spacing w:val="3"/>
            <w:sz w:val="26"/>
            <w:szCs w:val="26"/>
            <w:lang w:eastAsia="en-IN"/>
          </w:rPr>
          <w:t>Q-25.</w:t>
        </w:r>
        <w:proofErr w:type="gramEnd"/>
        <w:r w:rsidRPr="005A5020">
          <w:rPr>
            <w:rFonts w:ascii="inherit" w:eastAsia="Times New Roman" w:hAnsi="inherit" w:cs="Arial"/>
            <w:b/>
            <w:bCs/>
            <w:color w:val="444444"/>
            <w:spacing w:val="3"/>
            <w:sz w:val="26"/>
            <w:szCs w:val="26"/>
            <w:lang w:eastAsia="en-IN"/>
          </w:rPr>
          <w:t xml:space="preserve"> Write an SQL query to fetch duplicate records having matching data in some fields of a table.</w:t>
        </w:r>
      </w:ins>
    </w:p>
    <w:p w:rsidR="005A5020" w:rsidRPr="005A5020" w:rsidRDefault="005A5020" w:rsidP="005A5020">
      <w:pPr>
        <w:shd w:val="clear" w:color="auto" w:fill="FFFFFF"/>
        <w:spacing w:after="0" w:line="240" w:lineRule="auto"/>
        <w:textAlignment w:val="baseline"/>
        <w:rPr>
          <w:ins w:id="390" w:author="Unknown"/>
          <w:rFonts w:ascii="inherit" w:eastAsia="Times New Roman" w:hAnsi="inherit" w:cs="Arial"/>
          <w:color w:val="4D4D4D"/>
          <w:spacing w:val="3"/>
          <w:sz w:val="23"/>
          <w:szCs w:val="23"/>
          <w:lang w:eastAsia="en-IN"/>
        </w:rPr>
      </w:pPr>
      <w:proofErr w:type="gramStart"/>
      <w:ins w:id="391" w:author="Unknown">
        <w:r w:rsidRPr="005A5020">
          <w:rPr>
            <w:rFonts w:ascii="inherit" w:eastAsia="Times New Roman" w:hAnsi="inherit" w:cs="Arial"/>
            <w:b/>
            <w:bCs/>
            <w:color w:val="4D4D4D"/>
            <w:spacing w:val="3"/>
            <w:sz w:val="23"/>
            <w:szCs w:val="23"/>
            <w:bdr w:val="none" w:sz="0" w:space="0" w:color="auto" w:frame="1"/>
            <w:lang w:eastAsia="en-IN"/>
          </w:rPr>
          <w:t>Ans.</w:t>
        </w:r>
        <w:proofErr w:type="gramEnd"/>
      </w:ins>
    </w:p>
    <w:p w:rsidR="005A5020" w:rsidRPr="005A5020" w:rsidRDefault="005A5020" w:rsidP="005A5020">
      <w:pPr>
        <w:shd w:val="clear" w:color="auto" w:fill="FFFFFF"/>
        <w:spacing w:after="300" w:line="240" w:lineRule="auto"/>
        <w:textAlignment w:val="baseline"/>
        <w:rPr>
          <w:ins w:id="392" w:author="Unknown"/>
          <w:rFonts w:ascii="inherit" w:eastAsia="Times New Roman" w:hAnsi="inherit" w:cs="Arial"/>
          <w:color w:val="4D4D4D"/>
          <w:spacing w:val="3"/>
          <w:sz w:val="23"/>
          <w:szCs w:val="23"/>
          <w:lang w:eastAsia="en-IN"/>
        </w:rPr>
      </w:pPr>
      <w:ins w:id="393" w:author="Unknown">
        <w:r w:rsidRPr="005A5020">
          <w:rPr>
            <w:rFonts w:ascii="inherit" w:eastAsia="Times New Roman" w:hAnsi="inherit" w:cs="Arial"/>
            <w:color w:val="4D4D4D"/>
            <w:spacing w:val="3"/>
            <w:sz w:val="23"/>
            <w:szCs w:val="23"/>
            <w:lang w:eastAsia="en-IN"/>
          </w:rPr>
          <w:t>The required query is:</w:t>
        </w:r>
      </w:ins>
    </w:p>
    <w:p w:rsidR="005A5020" w:rsidRPr="005A5020" w:rsidRDefault="005A5020" w:rsidP="005A50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ins w:id="394" w:author="Unknown"/>
          <w:rFonts w:ascii="Courier New" w:eastAsia="Times New Roman" w:hAnsi="Courier New" w:cs="Courier New"/>
          <w:color w:val="4D4D4D"/>
          <w:spacing w:val="3"/>
          <w:sz w:val="24"/>
          <w:szCs w:val="24"/>
          <w:lang w:eastAsia="en-IN"/>
        </w:rPr>
      </w:pPr>
      <w:ins w:id="395" w:author="Unknown"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 xml:space="preserve">SELECT WORKER_TITLE, AFFECTED_FROM, </w:t>
        </w:r>
        <w:proofErr w:type="gramStart"/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>COUNT(</w:t>
        </w:r>
        <w:proofErr w:type="gramEnd"/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>*)</w:t>
        </w:r>
      </w:ins>
    </w:p>
    <w:p w:rsidR="005A5020" w:rsidRPr="005A5020" w:rsidRDefault="005A5020" w:rsidP="005A50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ins w:id="396" w:author="Unknown"/>
          <w:rFonts w:ascii="Courier New" w:eastAsia="Times New Roman" w:hAnsi="Courier New" w:cs="Courier New"/>
          <w:color w:val="4D4D4D"/>
          <w:spacing w:val="3"/>
          <w:sz w:val="24"/>
          <w:szCs w:val="24"/>
          <w:lang w:eastAsia="en-IN"/>
        </w:rPr>
      </w:pPr>
      <w:ins w:id="397" w:author="Unknown"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>FROM Title</w:t>
        </w:r>
      </w:ins>
    </w:p>
    <w:p w:rsidR="005A5020" w:rsidRPr="005A5020" w:rsidRDefault="005A5020" w:rsidP="005A50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ins w:id="398" w:author="Unknown"/>
          <w:rFonts w:ascii="Courier New" w:eastAsia="Times New Roman" w:hAnsi="Courier New" w:cs="Courier New"/>
          <w:color w:val="4D4D4D"/>
          <w:spacing w:val="3"/>
          <w:sz w:val="24"/>
          <w:szCs w:val="24"/>
          <w:lang w:eastAsia="en-IN"/>
        </w:rPr>
      </w:pPr>
      <w:ins w:id="399" w:author="Unknown"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>GROUP BY WORKER_TITLE, AFFECTED_FROM</w:t>
        </w:r>
      </w:ins>
    </w:p>
    <w:p w:rsidR="005A5020" w:rsidRPr="005A5020" w:rsidRDefault="005A5020" w:rsidP="005A50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ins w:id="400" w:author="Unknown"/>
          <w:rFonts w:ascii="Courier New" w:eastAsia="Times New Roman" w:hAnsi="Courier New" w:cs="Courier New"/>
          <w:color w:val="4D4D4D"/>
          <w:spacing w:val="3"/>
          <w:sz w:val="24"/>
          <w:szCs w:val="24"/>
          <w:lang w:eastAsia="en-IN"/>
        </w:rPr>
      </w:pPr>
      <w:ins w:id="401" w:author="Unknown"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 xml:space="preserve">HAVING </w:t>
        </w:r>
        <w:proofErr w:type="gramStart"/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>COUNT(</w:t>
        </w:r>
        <w:proofErr w:type="gramEnd"/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>*) &gt; 1;</w:t>
        </w:r>
      </w:ins>
    </w:p>
    <w:p w:rsidR="005A5020" w:rsidRPr="005A5020" w:rsidRDefault="005A5020" w:rsidP="005A5020">
      <w:pPr>
        <w:shd w:val="clear" w:color="auto" w:fill="FFFFFF"/>
        <w:spacing w:after="300" w:line="240" w:lineRule="auto"/>
        <w:textAlignment w:val="baseline"/>
        <w:outlineLvl w:val="3"/>
        <w:rPr>
          <w:ins w:id="402" w:author="Unknown"/>
          <w:rFonts w:ascii="inherit" w:eastAsia="Times New Roman" w:hAnsi="inherit" w:cs="Arial"/>
          <w:b/>
          <w:bCs/>
          <w:color w:val="444444"/>
          <w:spacing w:val="3"/>
          <w:sz w:val="26"/>
          <w:szCs w:val="26"/>
          <w:lang w:eastAsia="en-IN"/>
        </w:rPr>
      </w:pPr>
      <w:proofErr w:type="gramStart"/>
      <w:ins w:id="403" w:author="Unknown">
        <w:r w:rsidRPr="005A5020">
          <w:rPr>
            <w:rFonts w:ascii="inherit" w:eastAsia="Times New Roman" w:hAnsi="inherit" w:cs="Arial"/>
            <w:b/>
            <w:bCs/>
            <w:color w:val="444444"/>
            <w:spacing w:val="3"/>
            <w:sz w:val="26"/>
            <w:szCs w:val="26"/>
            <w:lang w:eastAsia="en-IN"/>
          </w:rPr>
          <w:t>Q-26.</w:t>
        </w:r>
        <w:proofErr w:type="gramEnd"/>
        <w:r w:rsidRPr="005A5020">
          <w:rPr>
            <w:rFonts w:ascii="inherit" w:eastAsia="Times New Roman" w:hAnsi="inherit" w:cs="Arial"/>
            <w:b/>
            <w:bCs/>
            <w:color w:val="444444"/>
            <w:spacing w:val="3"/>
            <w:sz w:val="26"/>
            <w:szCs w:val="26"/>
            <w:lang w:eastAsia="en-IN"/>
          </w:rPr>
          <w:t xml:space="preserve"> Write an SQL query to show only odd rows from a table.</w:t>
        </w:r>
      </w:ins>
    </w:p>
    <w:p w:rsidR="005A5020" w:rsidRPr="005A5020" w:rsidRDefault="005A5020" w:rsidP="005A5020">
      <w:pPr>
        <w:shd w:val="clear" w:color="auto" w:fill="FFFFFF"/>
        <w:spacing w:after="0" w:line="240" w:lineRule="auto"/>
        <w:textAlignment w:val="baseline"/>
        <w:rPr>
          <w:ins w:id="404" w:author="Unknown"/>
          <w:rFonts w:ascii="inherit" w:eastAsia="Times New Roman" w:hAnsi="inherit" w:cs="Arial"/>
          <w:color w:val="4D4D4D"/>
          <w:spacing w:val="3"/>
          <w:sz w:val="23"/>
          <w:szCs w:val="23"/>
          <w:lang w:eastAsia="en-IN"/>
        </w:rPr>
      </w:pPr>
      <w:proofErr w:type="gramStart"/>
      <w:ins w:id="405" w:author="Unknown">
        <w:r w:rsidRPr="005A5020">
          <w:rPr>
            <w:rFonts w:ascii="inherit" w:eastAsia="Times New Roman" w:hAnsi="inherit" w:cs="Arial"/>
            <w:b/>
            <w:bCs/>
            <w:color w:val="4D4D4D"/>
            <w:spacing w:val="3"/>
            <w:sz w:val="23"/>
            <w:szCs w:val="23"/>
            <w:bdr w:val="none" w:sz="0" w:space="0" w:color="auto" w:frame="1"/>
            <w:lang w:eastAsia="en-IN"/>
          </w:rPr>
          <w:t>Ans.</w:t>
        </w:r>
        <w:proofErr w:type="gramEnd"/>
      </w:ins>
    </w:p>
    <w:p w:rsidR="005A5020" w:rsidRPr="005A5020" w:rsidRDefault="005A5020" w:rsidP="005A5020">
      <w:pPr>
        <w:shd w:val="clear" w:color="auto" w:fill="FFFFFF"/>
        <w:spacing w:after="300" w:line="240" w:lineRule="auto"/>
        <w:textAlignment w:val="baseline"/>
        <w:rPr>
          <w:ins w:id="406" w:author="Unknown"/>
          <w:rFonts w:ascii="inherit" w:eastAsia="Times New Roman" w:hAnsi="inherit" w:cs="Arial"/>
          <w:color w:val="4D4D4D"/>
          <w:spacing w:val="3"/>
          <w:sz w:val="23"/>
          <w:szCs w:val="23"/>
          <w:lang w:eastAsia="en-IN"/>
        </w:rPr>
      </w:pPr>
      <w:ins w:id="407" w:author="Unknown">
        <w:r w:rsidRPr="005A5020">
          <w:rPr>
            <w:rFonts w:ascii="inherit" w:eastAsia="Times New Roman" w:hAnsi="inherit" w:cs="Arial"/>
            <w:color w:val="4D4D4D"/>
            <w:spacing w:val="3"/>
            <w:sz w:val="23"/>
            <w:szCs w:val="23"/>
            <w:lang w:eastAsia="en-IN"/>
          </w:rPr>
          <w:t>The required query is:</w:t>
        </w:r>
      </w:ins>
    </w:p>
    <w:p w:rsidR="005A5020" w:rsidRPr="005A5020" w:rsidRDefault="005A5020" w:rsidP="005A50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ins w:id="408" w:author="Unknown"/>
          <w:rFonts w:ascii="Courier New" w:eastAsia="Times New Roman" w:hAnsi="Courier New" w:cs="Courier New"/>
          <w:color w:val="4D4D4D"/>
          <w:spacing w:val="3"/>
          <w:sz w:val="24"/>
          <w:szCs w:val="24"/>
          <w:lang w:eastAsia="en-IN"/>
        </w:rPr>
      </w:pPr>
      <w:ins w:id="409" w:author="Unknown"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>SELECT * FROM Worker WHERE MOD (WORKER_ID, 2) &lt;&gt; 0;</w:t>
        </w:r>
      </w:ins>
    </w:p>
    <w:p w:rsidR="005A5020" w:rsidRPr="005A5020" w:rsidRDefault="005A5020" w:rsidP="005A5020">
      <w:pPr>
        <w:shd w:val="clear" w:color="auto" w:fill="FFFFFF"/>
        <w:spacing w:after="300" w:line="240" w:lineRule="auto"/>
        <w:textAlignment w:val="baseline"/>
        <w:rPr>
          <w:ins w:id="410" w:author="Unknown"/>
          <w:rFonts w:ascii="inherit" w:eastAsia="Times New Roman" w:hAnsi="inherit" w:cs="Arial"/>
          <w:color w:val="4D4D4D"/>
          <w:spacing w:val="3"/>
          <w:sz w:val="23"/>
          <w:szCs w:val="23"/>
          <w:lang w:eastAsia="en-IN"/>
        </w:rPr>
      </w:pPr>
      <w:ins w:id="411" w:author="Unknown">
        <w:r w:rsidRPr="005A5020">
          <w:rPr>
            <w:rFonts w:ascii="inherit" w:eastAsia="Times New Roman" w:hAnsi="inherit" w:cs="Arial"/>
            <w:color w:val="4D4D4D"/>
            <w:spacing w:val="3"/>
            <w:sz w:val="23"/>
            <w:szCs w:val="23"/>
            <w:lang w:eastAsia="en-IN"/>
          </w:rPr>
          <w:t> </w:t>
        </w:r>
      </w:ins>
    </w:p>
    <w:p w:rsidR="005A5020" w:rsidRPr="005A5020" w:rsidRDefault="005A5020" w:rsidP="005A5020">
      <w:pPr>
        <w:shd w:val="clear" w:color="auto" w:fill="FFFFFF"/>
        <w:spacing w:after="300" w:line="240" w:lineRule="auto"/>
        <w:textAlignment w:val="baseline"/>
        <w:outlineLvl w:val="3"/>
        <w:rPr>
          <w:ins w:id="412" w:author="Unknown"/>
          <w:rFonts w:ascii="inherit" w:eastAsia="Times New Roman" w:hAnsi="inherit" w:cs="Arial"/>
          <w:b/>
          <w:bCs/>
          <w:color w:val="444444"/>
          <w:spacing w:val="3"/>
          <w:sz w:val="26"/>
          <w:szCs w:val="26"/>
          <w:lang w:eastAsia="en-IN"/>
        </w:rPr>
      </w:pPr>
      <w:proofErr w:type="gramStart"/>
      <w:ins w:id="413" w:author="Unknown">
        <w:r w:rsidRPr="005A5020">
          <w:rPr>
            <w:rFonts w:ascii="inherit" w:eastAsia="Times New Roman" w:hAnsi="inherit" w:cs="Arial"/>
            <w:b/>
            <w:bCs/>
            <w:color w:val="444444"/>
            <w:spacing w:val="3"/>
            <w:sz w:val="26"/>
            <w:szCs w:val="26"/>
            <w:lang w:eastAsia="en-IN"/>
          </w:rPr>
          <w:t>Q-27.</w:t>
        </w:r>
        <w:proofErr w:type="gramEnd"/>
        <w:r w:rsidRPr="005A5020">
          <w:rPr>
            <w:rFonts w:ascii="inherit" w:eastAsia="Times New Roman" w:hAnsi="inherit" w:cs="Arial"/>
            <w:b/>
            <w:bCs/>
            <w:color w:val="444444"/>
            <w:spacing w:val="3"/>
            <w:sz w:val="26"/>
            <w:szCs w:val="26"/>
            <w:lang w:eastAsia="en-IN"/>
          </w:rPr>
          <w:t xml:space="preserve"> Write an SQL query to show only even rows from a table.</w:t>
        </w:r>
      </w:ins>
    </w:p>
    <w:p w:rsidR="005A5020" w:rsidRPr="005A5020" w:rsidRDefault="005A5020" w:rsidP="005A5020">
      <w:pPr>
        <w:shd w:val="clear" w:color="auto" w:fill="FFFFFF"/>
        <w:spacing w:after="0" w:line="240" w:lineRule="auto"/>
        <w:textAlignment w:val="baseline"/>
        <w:rPr>
          <w:ins w:id="414" w:author="Unknown"/>
          <w:rFonts w:ascii="inherit" w:eastAsia="Times New Roman" w:hAnsi="inherit" w:cs="Arial"/>
          <w:color w:val="4D4D4D"/>
          <w:spacing w:val="3"/>
          <w:sz w:val="23"/>
          <w:szCs w:val="23"/>
          <w:lang w:eastAsia="en-IN"/>
        </w:rPr>
      </w:pPr>
      <w:proofErr w:type="gramStart"/>
      <w:ins w:id="415" w:author="Unknown">
        <w:r w:rsidRPr="005A5020">
          <w:rPr>
            <w:rFonts w:ascii="inherit" w:eastAsia="Times New Roman" w:hAnsi="inherit" w:cs="Arial"/>
            <w:b/>
            <w:bCs/>
            <w:color w:val="4D4D4D"/>
            <w:spacing w:val="3"/>
            <w:sz w:val="23"/>
            <w:szCs w:val="23"/>
            <w:bdr w:val="none" w:sz="0" w:space="0" w:color="auto" w:frame="1"/>
            <w:lang w:eastAsia="en-IN"/>
          </w:rPr>
          <w:t>Ans.</w:t>
        </w:r>
        <w:proofErr w:type="gramEnd"/>
      </w:ins>
    </w:p>
    <w:p w:rsidR="005A5020" w:rsidRPr="005A5020" w:rsidRDefault="005A5020" w:rsidP="005A5020">
      <w:pPr>
        <w:shd w:val="clear" w:color="auto" w:fill="FFFFFF"/>
        <w:spacing w:after="300" w:line="240" w:lineRule="auto"/>
        <w:textAlignment w:val="baseline"/>
        <w:rPr>
          <w:ins w:id="416" w:author="Unknown"/>
          <w:rFonts w:ascii="inherit" w:eastAsia="Times New Roman" w:hAnsi="inherit" w:cs="Arial"/>
          <w:color w:val="4D4D4D"/>
          <w:spacing w:val="3"/>
          <w:sz w:val="23"/>
          <w:szCs w:val="23"/>
          <w:lang w:eastAsia="en-IN"/>
        </w:rPr>
      </w:pPr>
      <w:ins w:id="417" w:author="Unknown">
        <w:r w:rsidRPr="005A5020">
          <w:rPr>
            <w:rFonts w:ascii="inherit" w:eastAsia="Times New Roman" w:hAnsi="inherit" w:cs="Arial"/>
            <w:color w:val="4D4D4D"/>
            <w:spacing w:val="3"/>
            <w:sz w:val="23"/>
            <w:szCs w:val="23"/>
            <w:lang w:eastAsia="en-IN"/>
          </w:rPr>
          <w:t>The required query is:</w:t>
        </w:r>
      </w:ins>
    </w:p>
    <w:p w:rsidR="005A5020" w:rsidRPr="005A5020" w:rsidRDefault="005A5020" w:rsidP="005A50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ins w:id="418" w:author="Unknown"/>
          <w:rFonts w:ascii="Courier New" w:eastAsia="Times New Roman" w:hAnsi="Courier New" w:cs="Courier New"/>
          <w:color w:val="4D4D4D"/>
          <w:spacing w:val="3"/>
          <w:sz w:val="24"/>
          <w:szCs w:val="24"/>
          <w:lang w:eastAsia="en-IN"/>
        </w:rPr>
      </w:pPr>
      <w:ins w:id="419" w:author="Unknown"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lastRenderedPageBreak/>
          <w:t>SELECT * FROM Worker WHERE MOD (WORKER_ID, 2) = 0;</w:t>
        </w:r>
      </w:ins>
    </w:p>
    <w:p w:rsidR="005A5020" w:rsidRPr="005A5020" w:rsidRDefault="005A5020" w:rsidP="005A5020">
      <w:pPr>
        <w:shd w:val="clear" w:color="auto" w:fill="FFFFFF"/>
        <w:spacing w:after="300" w:line="240" w:lineRule="auto"/>
        <w:textAlignment w:val="baseline"/>
        <w:outlineLvl w:val="3"/>
        <w:rPr>
          <w:ins w:id="420" w:author="Unknown"/>
          <w:rFonts w:ascii="inherit" w:eastAsia="Times New Roman" w:hAnsi="inherit" w:cs="Arial"/>
          <w:b/>
          <w:bCs/>
          <w:color w:val="444444"/>
          <w:spacing w:val="3"/>
          <w:sz w:val="26"/>
          <w:szCs w:val="26"/>
          <w:lang w:eastAsia="en-IN"/>
        </w:rPr>
      </w:pPr>
      <w:proofErr w:type="gramStart"/>
      <w:ins w:id="421" w:author="Unknown">
        <w:r w:rsidRPr="005A5020">
          <w:rPr>
            <w:rFonts w:ascii="inherit" w:eastAsia="Times New Roman" w:hAnsi="inherit" w:cs="Arial"/>
            <w:b/>
            <w:bCs/>
            <w:color w:val="444444"/>
            <w:spacing w:val="3"/>
            <w:sz w:val="26"/>
            <w:szCs w:val="26"/>
            <w:lang w:eastAsia="en-IN"/>
          </w:rPr>
          <w:t>Q-28.</w:t>
        </w:r>
        <w:proofErr w:type="gramEnd"/>
        <w:r w:rsidRPr="005A5020">
          <w:rPr>
            <w:rFonts w:ascii="inherit" w:eastAsia="Times New Roman" w:hAnsi="inherit" w:cs="Arial"/>
            <w:b/>
            <w:bCs/>
            <w:color w:val="444444"/>
            <w:spacing w:val="3"/>
            <w:sz w:val="26"/>
            <w:szCs w:val="26"/>
            <w:lang w:eastAsia="en-IN"/>
          </w:rPr>
          <w:t xml:space="preserve"> Write an SQL query to clone a new table from another table.</w:t>
        </w:r>
      </w:ins>
    </w:p>
    <w:p w:rsidR="005A5020" w:rsidRPr="005A5020" w:rsidRDefault="005A5020" w:rsidP="005A5020">
      <w:pPr>
        <w:shd w:val="clear" w:color="auto" w:fill="FFFFFF"/>
        <w:spacing w:after="0" w:line="240" w:lineRule="auto"/>
        <w:textAlignment w:val="baseline"/>
        <w:rPr>
          <w:ins w:id="422" w:author="Unknown"/>
          <w:rFonts w:ascii="inherit" w:eastAsia="Times New Roman" w:hAnsi="inherit" w:cs="Arial"/>
          <w:color w:val="4D4D4D"/>
          <w:spacing w:val="3"/>
          <w:sz w:val="23"/>
          <w:szCs w:val="23"/>
          <w:lang w:eastAsia="en-IN"/>
        </w:rPr>
      </w:pPr>
      <w:proofErr w:type="gramStart"/>
      <w:ins w:id="423" w:author="Unknown">
        <w:r w:rsidRPr="005A5020">
          <w:rPr>
            <w:rFonts w:ascii="inherit" w:eastAsia="Times New Roman" w:hAnsi="inherit" w:cs="Arial"/>
            <w:b/>
            <w:bCs/>
            <w:color w:val="4D4D4D"/>
            <w:spacing w:val="3"/>
            <w:sz w:val="23"/>
            <w:szCs w:val="23"/>
            <w:bdr w:val="none" w:sz="0" w:space="0" w:color="auto" w:frame="1"/>
            <w:lang w:eastAsia="en-IN"/>
          </w:rPr>
          <w:t>Ans.</w:t>
        </w:r>
        <w:proofErr w:type="gramEnd"/>
      </w:ins>
    </w:p>
    <w:p w:rsidR="005A5020" w:rsidRPr="005A5020" w:rsidRDefault="005A5020" w:rsidP="005A5020">
      <w:pPr>
        <w:shd w:val="clear" w:color="auto" w:fill="FFFFFF"/>
        <w:spacing w:after="300" w:line="240" w:lineRule="auto"/>
        <w:textAlignment w:val="baseline"/>
        <w:rPr>
          <w:ins w:id="424" w:author="Unknown"/>
          <w:rFonts w:ascii="inherit" w:eastAsia="Times New Roman" w:hAnsi="inherit" w:cs="Arial"/>
          <w:color w:val="4D4D4D"/>
          <w:spacing w:val="3"/>
          <w:sz w:val="23"/>
          <w:szCs w:val="23"/>
          <w:lang w:eastAsia="en-IN"/>
        </w:rPr>
      </w:pPr>
      <w:ins w:id="425" w:author="Unknown">
        <w:r w:rsidRPr="005A5020">
          <w:rPr>
            <w:rFonts w:ascii="inherit" w:eastAsia="Times New Roman" w:hAnsi="inherit" w:cs="Arial"/>
            <w:color w:val="4D4D4D"/>
            <w:spacing w:val="3"/>
            <w:sz w:val="23"/>
            <w:szCs w:val="23"/>
            <w:lang w:eastAsia="en-IN"/>
          </w:rPr>
          <w:t>The general query to clone a table with data is:</w:t>
        </w:r>
      </w:ins>
    </w:p>
    <w:p w:rsidR="005A5020" w:rsidRPr="005A5020" w:rsidRDefault="005A5020" w:rsidP="005A50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ins w:id="426" w:author="Unknown"/>
          <w:rFonts w:ascii="Courier New" w:eastAsia="Times New Roman" w:hAnsi="Courier New" w:cs="Courier New"/>
          <w:color w:val="4D4D4D"/>
          <w:spacing w:val="3"/>
          <w:sz w:val="24"/>
          <w:szCs w:val="24"/>
          <w:lang w:eastAsia="en-IN"/>
        </w:rPr>
      </w:pPr>
      <w:ins w:id="427" w:author="Unknown"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 xml:space="preserve">SELECT * INTO </w:t>
        </w:r>
        <w:proofErr w:type="spellStart"/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>WorkerClone</w:t>
        </w:r>
        <w:proofErr w:type="spellEnd"/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 xml:space="preserve"> FROM Worker;</w:t>
        </w:r>
      </w:ins>
    </w:p>
    <w:p w:rsidR="005A5020" w:rsidRPr="005A5020" w:rsidRDefault="005A5020" w:rsidP="005A5020">
      <w:pPr>
        <w:shd w:val="clear" w:color="auto" w:fill="FFFFFF"/>
        <w:spacing w:after="300" w:line="240" w:lineRule="auto"/>
        <w:textAlignment w:val="baseline"/>
        <w:rPr>
          <w:ins w:id="428" w:author="Unknown"/>
          <w:rFonts w:ascii="inherit" w:eastAsia="Times New Roman" w:hAnsi="inherit" w:cs="Arial"/>
          <w:color w:val="4D4D4D"/>
          <w:spacing w:val="3"/>
          <w:sz w:val="23"/>
          <w:szCs w:val="23"/>
          <w:lang w:eastAsia="en-IN"/>
        </w:rPr>
      </w:pPr>
      <w:ins w:id="429" w:author="Unknown">
        <w:r w:rsidRPr="005A5020">
          <w:rPr>
            <w:rFonts w:ascii="inherit" w:eastAsia="Times New Roman" w:hAnsi="inherit" w:cs="Arial"/>
            <w:color w:val="4D4D4D"/>
            <w:spacing w:val="3"/>
            <w:sz w:val="23"/>
            <w:szCs w:val="23"/>
            <w:lang w:eastAsia="en-IN"/>
          </w:rPr>
          <w:t>The general way to clone a table without information is:</w:t>
        </w:r>
      </w:ins>
    </w:p>
    <w:p w:rsidR="005A5020" w:rsidRPr="005A5020" w:rsidRDefault="005A5020" w:rsidP="005A50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ins w:id="430" w:author="Unknown"/>
          <w:rFonts w:ascii="Courier New" w:eastAsia="Times New Roman" w:hAnsi="Courier New" w:cs="Courier New"/>
          <w:color w:val="4D4D4D"/>
          <w:spacing w:val="3"/>
          <w:sz w:val="24"/>
          <w:szCs w:val="24"/>
          <w:lang w:eastAsia="en-IN"/>
        </w:rPr>
      </w:pPr>
      <w:ins w:id="431" w:author="Unknown"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 xml:space="preserve">SELECT * INTO </w:t>
        </w:r>
        <w:proofErr w:type="spellStart"/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>WorkerClone</w:t>
        </w:r>
        <w:proofErr w:type="spellEnd"/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 xml:space="preserve"> FROM Worker WHERE 1 = 0;</w:t>
        </w:r>
      </w:ins>
    </w:p>
    <w:p w:rsidR="005A5020" w:rsidRPr="005A5020" w:rsidRDefault="005A5020" w:rsidP="005A5020">
      <w:pPr>
        <w:shd w:val="clear" w:color="auto" w:fill="FFFFFF"/>
        <w:spacing w:after="300" w:line="240" w:lineRule="auto"/>
        <w:textAlignment w:val="baseline"/>
        <w:outlineLvl w:val="3"/>
        <w:rPr>
          <w:ins w:id="432" w:author="Unknown"/>
          <w:rFonts w:ascii="inherit" w:eastAsia="Times New Roman" w:hAnsi="inherit" w:cs="Arial"/>
          <w:b/>
          <w:bCs/>
          <w:color w:val="444444"/>
          <w:spacing w:val="3"/>
          <w:sz w:val="26"/>
          <w:szCs w:val="26"/>
          <w:lang w:eastAsia="en-IN"/>
        </w:rPr>
      </w:pPr>
      <w:proofErr w:type="gramStart"/>
      <w:ins w:id="433" w:author="Unknown">
        <w:r w:rsidRPr="005A5020">
          <w:rPr>
            <w:rFonts w:ascii="inherit" w:eastAsia="Times New Roman" w:hAnsi="inherit" w:cs="Arial"/>
            <w:b/>
            <w:bCs/>
            <w:color w:val="444444"/>
            <w:spacing w:val="3"/>
            <w:sz w:val="26"/>
            <w:szCs w:val="26"/>
            <w:lang w:eastAsia="en-IN"/>
          </w:rPr>
          <w:t>Q-29.</w:t>
        </w:r>
        <w:proofErr w:type="gramEnd"/>
        <w:r w:rsidRPr="005A5020">
          <w:rPr>
            <w:rFonts w:ascii="inherit" w:eastAsia="Times New Roman" w:hAnsi="inherit" w:cs="Arial"/>
            <w:b/>
            <w:bCs/>
            <w:color w:val="444444"/>
            <w:spacing w:val="3"/>
            <w:sz w:val="26"/>
            <w:szCs w:val="26"/>
            <w:lang w:eastAsia="en-IN"/>
          </w:rPr>
          <w:t xml:space="preserve"> Write an SQL query to fetch intersecting records of two tables.</w:t>
        </w:r>
      </w:ins>
    </w:p>
    <w:p w:rsidR="005A5020" w:rsidRPr="005A5020" w:rsidRDefault="005A5020" w:rsidP="005A5020">
      <w:pPr>
        <w:shd w:val="clear" w:color="auto" w:fill="FFFFFF"/>
        <w:spacing w:after="0" w:line="240" w:lineRule="auto"/>
        <w:textAlignment w:val="baseline"/>
        <w:rPr>
          <w:ins w:id="434" w:author="Unknown"/>
          <w:rFonts w:ascii="inherit" w:eastAsia="Times New Roman" w:hAnsi="inherit" w:cs="Arial"/>
          <w:color w:val="4D4D4D"/>
          <w:spacing w:val="3"/>
          <w:sz w:val="23"/>
          <w:szCs w:val="23"/>
          <w:lang w:eastAsia="en-IN"/>
        </w:rPr>
      </w:pPr>
      <w:proofErr w:type="gramStart"/>
      <w:ins w:id="435" w:author="Unknown">
        <w:r w:rsidRPr="005A5020">
          <w:rPr>
            <w:rFonts w:ascii="inherit" w:eastAsia="Times New Roman" w:hAnsi="inherit" w:cs="Arial"/>
            <w:b/>
            <w:bCs/>
            <w:color w:val="4D4D4D"/>
            <w:spacing w:val="3"/>
            <w:sz w:val="23"/>
            <w:szCs w:val="23"/>
            <w:bdr w:val="none" w:sz="0" w:space="0" w:color="auto" w:frame="1"/>
            <w:lang w:eastAsia="en-IN"/>
          </w:rPr>
          <w:t>Ans.</w:t>
        </w:r>
        <w:proofErr w:type="gramEnd"/>
      </w:ins>
    </w:p>
    <w:p w:rsidR="005A5020" w:rsidRPr="005A5020" w:rsidRDefault="005A5020" w:rsidP="005A5020">
      <w:pPr>
        <w:shd w:val="clear" w:color="auto" w:fill="FFFFFF"/>
        <w:spacing w:after="300" w:line="240" w:lineRule="auto"/>
        <w:textAlignment w:val="baseline"/>
        <w:rPr>
          <w:ins w:id="436" w:author="Unknown"/>
          <w:rFonts w:ascii="inherit" w:eastAsia="Times New Roman" w:hAnsi="inherit" w:cs="Arial"/>
          <w:color w:val="4D4D4D"/>
          <w:spacing w:val="3"/>
          <w:sz w:val="23"/>
          <w:szCs w:val="23"/>
          <w:lang w:eastAsia="en-IN"/>
        </w:rPr>
      </w:pPr>
      <w:ins w:id="437" w:author="Unknown">
        <w:r w:rsidRPr="005A5020">
          <w:rPr>
            <w:rFonts w:ascii="inherit" w:eastAsia="Times New Roman" w:hAnsi="inherit" w:cs="Arial"/>
            <w:color w:val="4D4D4D"/>
            <w:spacing w:val="3"/>
            <w:sz w:val="23"/>
            <w:szCs w:val="23"/>
            <w:lang w:eastAsia="en-IN"/>
          </w:rPr>
          <w:t>The required query is:</w:t>
        </w:r>
      </w:ins>
    </w:p>
    <w:p w:rsidR="005A5020" w:rsidRPr="005A5020" w:rsidRDefault="005A5020" w:rsidP="005A50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ins w:id="438" w:author="Unknown"/>
          <w:rFonts w:ascii="Courier New" w:eastAsia="Times New Roman" w:hAnsi="Courier New" w:cs="Courier New"/>
          <w:color w:val="4D4D4D"/>
          <w:spacing w:val="3"/>
          <w:sz w:val="24"/>
          <w:szCs w:val="24"/>
          <w:lang w:eastAsia="en-IN"/>
        </w:rPr>
      </w:pPr>
      <w:ins w:id="439" w:author="Unknown"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>(SELECT * FROM Worker)</w:t>
        </w:r>
      </w:ins>
    </w:p>
    <w:p w:rsidR="005A5020" w:rsidRPr="005A5020" w:rsidRDefault="005A5020" w:rsidP="005A50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ins w:id="440" w:author="Unknown"/>
          <w:rFonts w:ascii="Courier New" w:eastAsia="Times New Roman" w:hAnsi="Courier New" w:cs="Courier New"/>
          <w:color w:val="4D4D4D"/>
          <w:spacing w:val="3"/>
          <w:sz w:val="24"/>
          <w:szCs w:val="24"/>
          <w:lang w:eastAsia="en-IN"/>
        </w:rPr>
      </w:pPr>
      <w:ins w:id="441" w:author="Unknown"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>INTERSECT</w:t>
        </w:r>
      </w:ins>
    </w:p>
    <w:p w:rsidR="005A5020" w:rsidRPr="005A5020" w:rsidRDefault="005A5020" w:rsidP="005A50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ins w:id="442" w:author="Unknown"/>
          <w:rFonts w:ascii="Courier New" w:eastAsia="Times New Roman" w:hAnsi="Courier New" w:cs="Courier New"/>
          <w:color w:val="4D4D4D"/>
          <w:spacing w:val="3"/>
          <w:sz w:val="24"/>
          <w:szCs w:val="24"/>
          <w:lang w:eastAsia="en-IN"/>
        </w:rPr>
      </w:pPr>
      <w:ins w:id="443" w:author="Unknown"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 xml:space="preserve">(SELECT * FROM </w:t>
        </w:r>
        <w:proofErr w:type="spellStart"/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>WorkerClone</w:t>
        </w:r>
        <w:proofErr w:type="spellEnd"/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>);</w:t>
        </w:r>
      </w:ins>
    </w:p>
    <w:p w:rsidR="005A5020" w:rsidRPr="005A5020" w:rsidRDefault="005A5020" w:rsidP="005A5020">
      <w:pPr>
        <w:shd w:val="clear" w:color="auto" w:fill="FFFFFF"/>
        <w:spacing w:after="300" w:line="240" w:lineRule="auto"/>
        <w:textAlignment w:val="baseline"/>
        <w:rPr>
          <w:ins w:id="444" w:author="Unknown"/>
          <w:rFonts w:ascii="inherit" w:eastAsia="Times New Roman" w:hAnsi="inherit" w:cs="Arial"/>
          <w:color w:val="4D4D4D"/>
          <w:spacing w:val="3"/>
          <w:sz w:val="23"/>
          <w:szCs w:val="23"/>
          <w:lang w:eastAsia="en-IN"/>
        </w:rPr>
      </w:pPr>
      <w:ins w:id="445" w:author="Unknown">
        <w:r w:rsidRPr="005A5020">
          <w:rPr>
            <w:rFonts w:ascii="inherit" w:eastAsia="Times New Roman" w:hAnsi="inherit" w:cs="Arial"/>
            <w:color w:val="4D4D4D"/>
            <w:spacing w:val="3"/>
            <w:sz w:val="23"/>
            <w:szCs w:val="23"/>
            <w:lang w:eastAsia="en-IN"/>
          </w:rPr>
          <w:t> </w:t>
        </w:r>
      </w:ins>
    </w:p>
    <w:p w:rsidR="005A5020" w:rsidRPr="005A5020" w:rsidRDefault="005A5020" w:rsidP="005A5020">
      <w:pPr>
        <w:shd w:val="clear" w:color="auto" w:fill="FFFFFF"/>
        <w:spacing w:after="300" w:line="240" w:lineRule="auto"/>
        <w:textAlignment w:val="baseline"/>
        <w:outlineLvl w:val="3"/>
        <w:rPr>
          <w:ins w:id="446" w:author="Unknown"/>
          <w:rFonts w:ascii="inherit" w:eastAsia="Times New Roman" w:hAnsi="inherit" w:cs="Arial"/>
          <w:b/>
          <w:bCs/>
          <w:color w:val="444444"/>
          <w:spacing w:val="3"/>
          <w:sz w:val="26"/>
          <w:szCs w:val="26"/>
          <w:lang w:eastAsia="en-IN"/>
        </w:rPr>
      </w:pPr>
      <w:proofErr w:type="gramStart"/>
      <w:ins w:id="447" w:author="Unknown">
        <w:r w:rsidRPr="005A5020">
          <w:rPr>
            <w:rFonts w:ascii="inherit" w:eastAsia="Times New Roman" w:hAnsi="inherit" w:cs="Arial"/>
            <w:b/>
            <w:bCs/>
            <w:color w:val="444444"/>
            <w:spacing w:val="3"/>
            <w:sz w:val="26"/>
            <w:szCs w:val="26"/>
            <w:lang w:eastAsia="en-IN"/>
          </w:rPr>
          <w:t>Q-30.</w:t>
        </w:r>
        <w:proofErr w:type="gramEnd"/>
        <w:r w:rsidRPr="005A5020">
          <w:rPr>
            <w:rFonts w:ascii="inherit" w:eastAsia="Times New Roman" w:hAnsi="inherit" w:cs="Arial"/>
            <w:b/>
            <w:bCs/>
            <w:color w:val="444444"/>
            <w:spacing w:val="3"/>
            <w:sz w:val="26"/>
            <w:szCs w:val="26"/>
            <w:lang w:eastAsia="en-IN"/>
          </w:rPr>
          <w:t xml:space="preserve"> Write an SQL query to show records from one table that another table does not have.</w:t>
        </w:r>
      </w:ins>
    </w:p>
    <w:p w:rsidR="005A5020" w:rsidRPr="005A5020" w:rsidRDefault="005A5020" w:rsidP="005A5020">
      <w:pPr>
        <w:shd w:val="clear" w:color="auto" w:fill="FFFFFF"/>
        <w:spacing w:after="0" w:line="240" w:lineRule="auto"/>
        <w:textAlignment w:val="baseline"/>
        <w:rPr>
          <w:ins w:id="448" w:author="Unknown"/>
          <w:rFonts w:ascii="inherit" w:eastAsia="Times New Roman" w:hAnsi="inherit" w:cs="Arial"/>
          <w:color w:val="4D4D4D"/>
          <w:spacing w:val="3"/>
          <w:sz w:val="23"/>
          <w:szCs w:val="23"/>
          <w:lang w:eastAsia="en-IN"/>
        </w:rPr>
      </w:pPr>
      <w:proofErr w:type="gramStart"/>
      <w:ins w:id="449" w:author="Unknown">
        <w:r w:rsidRPr="005A5020">
          <w:rPr>
            <w:rFonts w:ascii="inherit" w:eastAsia="Times New Roman" w:hAnsi="inherit" w:cs="Arial"/>
            <w:b/>
            <w:bCs/>
            <w:color w:val="4D4D4D"/>
            <w:spacing w:val="3"/>
            <w:sz w:val="23"/>
            <w:szCs w:val="23"/>
            <w:bdr w:val="none" w:sz="0" w:space="0" w:color="auto" w:frame="1"/>
            <w:lang w:eastAsia="en-IN"/>
          </w:rPr>
          <w:t>Ans.</w:t>
        </w:r>
        <w:proofErr w:type="gramEnd"/>
      </w:ins>
    </w:p>
    <w:p w:rsidR="005A5020" w:rsidRPr="005A5020" w:rsidRDefault="005A5020" w:rsidP="005A5020">
      <w:pPr>
        <w:shd w:val="clear" w:color="auto" w:fill="FFFFFF"/>
        <w:spacing w:after="300" w:line="240" w:lineRule="auto"/>
        <w:textAlignment w:val="baseline"/>
        <w:rPr>
          <w:ins w:id="450" w:author="Unknown"/>
          <w:rFonts w:ascii="inherit" w:eastAsia="Times New Roman" w:hAnsi="inherit" w:cs="Arial"/>
          <w:color w:val="4D4D4D"/>
          <w:spacing w:val="3"/>
          <w:sz w:val="23"/>
          <w:szCs w:val="23"/>
          <w:lang w:eastAsia="en-IN"/>
        </w:rPr>
      </w:pPr>
      <w:ins w:id="451" w:author="Unknown">
        <w:r w:rsidRPr="005A5020">
          <w:rPr>
            <w:rFonts w:ascii="inherit" w:eastAsia="Times New Roman" w:hAnsi="inherit" w:cs="Arial"/>
            <w:color w:val="4D4D4D"/>
            <w:spacing w:val="3"/>
            <w:sz w:val="23"/>
            <w:szCs w:val="23"/>
            <w:lang w:eastAsia="en-IN"/>
          </w:rPr>
          <w:t>The required query is:</w:t>
        </w:r>
      </w:ins>
    </w:p>
    <w:p w:rsidR="005A5020" w:rsidRPr="005A5020" w:rsidRDefault="005A5020" w:rsidP="005A50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ins w:id="452" w:author="Unknown"/>
          <w:rFonts w:ascii="Courier New" w:eastAsia="Times New Roman" w:hAnsi="Courier New" w:cs="Courier New"/>
          <w:color w:val="4D4D4D"/>
          <w:spacing w:val="3"/>
          <w:sz w:val="24"/>
          <w:szCs w:val="24"/>
          <w:lang w:eastAsia="en-IN"/>
        </w:rPr>
      </w:pPr>
      <w:ins w:id="453" w:author="Unknown"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>SELECT * FROM Worker</w:t>
        </w:r>
      </w:ins>
    </w:p>
    <w:p w:rsidR="005A5020" w:rsidRPr="005A5020" w:rsidRDefault="007C2C16" w:rsidP="005A50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ins w:id="454" w:author="Unknown"/>
          <w:rFonts w:ascii="Courier New" w:eastAsia="Times New Roman" w:hAnsi="Courier New" w:cs="Courier New"/>
          <w:color w:val="4D4D4D"/>
          <w:spacing w:val="3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color w:val="4D4D4D"/>
          <w:spacing w:val="3"/>
          <w:sz w:val="24"/>
          <w:szCs w:val="24"/>
          <w:lang w:eastAsia="en-IN"/>
        </w:rPr>
        <w:t>EXCEPT</w:t>
      </w:r>
    </w:p>
    <w:p w:rsidR="005A5020" w:rsidRPr="005A5020" w:rsidRDefault="005A5020" w:rsidP="005A50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ins w:id="455" w:author="Unknown"/>
          <w:rFonts w:ascii="Courier New" w:eastAsia="Times New Roman" w:hAnsi="Courier New" w:cs="Courier New"/>
          <w:color w:val="4D4D4D"/>
          <w:spacing w:val="3"/>
          <w:sz w:val="24"/>
          <w:szCs w:val="24"/>
          <w:lang w:eastAsia="en-IN"/>
        </w:rPr>
      </w:pPr>
      <w:ins w:id="456" w:author="Unknown"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>SELECT * FROM Title;</w:t>
        </w:r>
      </w:ins>
    </w:p>
    <w:p w:rsidR="005A5020" w:rsidRPr="005A5020" w:rsidRDefault="005A5020" w:rsidP="005A5020">
      <w:pPr>
        <w:shd w:val="clear" w:color="auto" w:fill="FFFFFF"/>
        <w:spacing w:after="300" w:line="240" w:lineRule="auto"/>
        <w:textAlignment w:val="baseline"/>
        <w:rPr>
          <w:ins w:id="457" w:author="Unknown"/>
          <w:rFonts w:ascii="inherit" w:eastAsia="Times New Roman" w:hAnsi="inherit" w:cs="Arial"/>
          <w:color w:val="4D4D4D"/>
          <w:spacing w:val="3"/>
          <w:sz w:val="23"/>
          <w:szCs w:val="23"/>
          <w:lang w:eastAsia="en-IN"/>
        </w:rPr>
      </w:pPr>
      <w:ins w:id="458" w:author="Unknown">
        <w:r w:rsidRPr="005A5020">
          <w:rPr>
            <w:rFonts w:ascii="inherit" w:eastAsia="Times New Roman" w:hAnsi="inherit" w:cs="Arial"/>
            <w:color w:val="4D4D4D"/>
            <w:spacing w:val="3"/>
            <w:sz w:val="23"/>
            <w:szCs w:val="23"/>
            <w:lang w:eastAsia="en-IN"/>
          </w:rPr>
          <w:t> </w:t>
        </w:r>
      </w:ins>
    </w:p>
    <w:p w:rsidR="005A5020" w:rsidRPr="005A5020" w:rsidRDefault="005A5020" w:rsidP="005A5020">
      <w:pPr>
        <w:shd w:val="clear" w:color="auto" w:fill="FFFFFF"/>
        <w:spacing w:after="300" w:line="240" w:lineRule="auto"/>
        <w:textAlignment w:val="baseline"/>
        <w:outlineLvl w:val="3"/>
        <w:rPr>
          <w:ins w:id="459" w:author="Unknown"/>
          <w:rFonts w:ascii="inherit" w:eastAsia="Times New Roman" w:hAnsi="inherit" w:cs="Arial"/>
          <w:b/>
          <w:bCs/>
          <w:color w:val="444444"/>
          <w:spacing w:val="3"/>
          <w:sz w:val="26"/>
          <w:szCs w:val="26"/>
          <w:lang w:eastAsia="en-IN"/>
        </w:rPr>
      </w:pPr>
      <w:proofErr w:type="gramStart"/>
      <w:ins w:id="460" w:author="Unknown">
        <w:r w:rsidRPr="005A5020">
          <w:rPr>
            <w:rFonts w:ascii="inherit" w:eastAsia="Times New Roman" w:hAnsi="inherit" w:cs="Arial"/>
            <w:b/>
            <w:bCs/>
            <w:color w:val="444444"/>
            <w:spacing w:val="3"/>
            <w:sz w:val="26"/>
            <w:szCs w:val="26"/>
            <w:lang w:eastAsia="en-IN"/>
          </w:rPr>
          <w:t>Q-31.</w:t>
        </w:r>
        <w:proofErr w:type="gramEnd"/>
        <w:r w:rsidRPr="005A5020">
          <w:rPr>
            <w:rFonts w:ascii="inherit" w:eastAsia="Times New Roman" w:hAnsi="inherit" w:cs="Arial"/>
            <w:b/>
            <w:bCs/>
            <w:color w:val="444444"/>
            <w:spacing w:val="3"/>
            <w:sz w:val="26"/>
            <w:szCs w:val="26"/>
            <w:lang w:eastAsia="en-IN"/>
          </w:rPr>
          <w:t xml:space="preserve"> Write an SQL query to show the current date and time.</w:t>
        </w:r>
      </w:ins>
    </w:p>
    <w:p w:rsidR="005A5020" w:rsidRPr="005A5020" w:rsidRDefault="005A5020" w:rsidP="005A5020">
      <w:pPr>
        <w:shd w:val="clear" w:color="auto" w:fill="FFFFFF"/>
        <w:spacing w:after="0" w:line="240" w:lineRule="auto"/>
        <w:textAlignment w:val="baseline"/>
        <w:rPr>
          <w:ins w:id="461" w:author="Unknown"/>
          <w:rFonts w:ascii="inherit" w:eastAsia="Times New Roman" w:hAnsi="inherit" w:cs="Arial"/>
          <w:color w:val="4D4D4D"/>
          <w:spacing w:val="3"/>
          <w:sz w:val="23"/>
          <w:szCs w:val="23"/>
          <w:lang w:eastAsia="en-IN"/>
        </w:rPr>
      </w:pPr>
      <w:proofErr w:type="gramStart"/>
      <w:ins w:id="462" w:author="Unknown">
        <w:r w:rsidRPr="005A5020">
          <w:rPr>
            <w:rFonts w:ascii="inherit" w:eastAsia="Times New Roman" w:hAnsi="inherit" w:cs="Arial"/>
            <w:b/>
            <w:bCs/>
            <w:color w:val="4D4D4D"/>
            <w:spacing w:val="3"/>
            <w:sz w:val="23"/>
            <w:szCs w:val="23"/>
            <w:bdr w:val="none" w:sz="0" w:space="0" w:color="auto" w:frame="1"/>
            <w:lang w:eastAsia="en-IN"/>
          </w:rPr>
          <w:t>Ans.</w:t>
        </w:r>
        <w:proofErr w:type="gramEnd"/>
      </w:ins>
    </w:p>
    <w:p w:rsidR="005A5020" w:rsidRPr="005A5020" w:rsidRDefault="005A5020" w:rsidP="005A5020">
      <w:pPr>
        <w:shd w:val="clear" w:color="auto" w:fill="FFFFFF"/>
        <w:spacing w:after="300" w:line="240" w:lineRule="auto"/>
        <w:textAlignment w:val="baseline"/>
        <w:rPr>
          <w:ins w:id="463" w:author="Unknown"/>
          <w:rFonts w:ascii="inherit" w:eastAsia="Times New Roman" w:hAnsi="inherit" w:cs="Arial"/>
          <w:color w:val="4D4D4D"/>
          <w:spacing w:val="3"/>
          <w:sz w:val="23"/>
          <w:szCs w:val="23"/>
          <w:lang w:eastAsia="en-IN"/>
        </w:rPr>
      </w:pPr>
      <w:ins w:id="464" w:author="Unknown">
        <w:r w:rsidRPr="005A5020">
          <w:rPr>
            <w:rFonts w:ascii="inherit" w:eastAsia="Times New Roman" w:hAnsi="inherit" w:cs="Arial"/>
            <w:color w:val="4D4D4D"/>
            <w:spacing w:val="3"/>
            <w:sz w:val="23"/>
            <w:szCs w:val="23"/>
            <w:lang w:eastAsia="en-IN"/>
          </w:rPr>
          <w:t>Following MySQL query returns the current date:</w:t>
        </w:r>
      </w:ins>
    </w:p>
    <w:p w:rsidR="005A5020" w:rsidRPr="005A5020" w:rsidRDefault="005A5020" w:rsidP="005A50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ins w:id="465" w:author="Unknown"/>
          <w:rFonts w:ascii="Courier New" w:eastAsia="Times New Roman" w:hAnsi="Courier New" w:cs="Courier New"/>
          <w:color w:val="4D4D4D"/>
          <w:spacing w:val="3"/>
          <w:sz w:val="24"/>
          <w:szCs w:val="24"/>
          <w:lang w:eastAsia="en-IN"/>
        </w:rPr>
      </w:pPr>
      <w:ins w:id="466" w:author="Unknown"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 xml:space="preserve">SELECT </w:t>
        </w:r>
      </w:ins>
      <w:proofErr w:type="spellStart"/>
      <w:proofErr w:type="gramStart"/>
      <w:r w:rsidR="007C2C16">
        <w:rPr>
          <w:rFonts w:ascii="Courier New" w:eastAsia="Times New Roman" w:hAnsi="Courier New" w:cs="Courier New"/>
          <w:color w:val="4D4D4D"/>
          <w:spacing w:val="3"/>
          <w:sz w:val="24"/>
          <w:szCs w:val="24"/>
          <w:lang w:eastAsia="en-IN"/>
        </w:rPr>
        <w:t>GetDate</w:t>
      </w:r>
      <w:proofErr w:type="spellEnd"/>
      <w:ins w:id="467" w:author="Unknown"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>(</w:t>
        </w:r>
        <w:proofErr w:type="gramEnd"/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>);</w:t>
        </w:r>
      </w:ins>
    </w:p>
    <w:p w:rsidR="005A5020" w:rsidRPr="005A5020" w:rsidRDefault="005A5020" w:rsidP="005A5020">
      <w:pPr>
        <w:shd w:val="clear" w:color="auto" w:fill="FFFFFF"/>
        <w:spacing w:after="300" w:line="240" w:lineRule="auto"/>
        <w:textAlignment w:val="baseline"/>
        <w:rPr>
          <w:ins w:id="468" w:author="Unknown"/>
          <w:rFonts w:ascii="inherit" w:eastAsia="Times New Roman" w:hAnsi="inherit" w:cs="Arial"/>
          <w:color w:val="4D4D4D"/>
          <w:spacing w:val="3"/>
          <w:sz w:val="23"/>
          <w:szCs w:val="23"/>
          <w:lang w:eastAsia="en-IN"/>
        </w:rPr>
      </w:pPr>
      <w:ins w:id="469" w:author="Unknown">
        <w:r w:rsidRPr="005A5020">
          <w:rPr>
            <w:rFonts w:ascii="inherit" w:eastAsia="Times New Roman" w:hAnsi="inherit" w:cs="Arial"/>
            <w:color w:val="4D4D4D"/>
            <w:spacing w:val="3"/>
            <w:sz w:val="23"/>
            <w:szCs w:val="23"/>
            <w:lang w:eastAsia="en-IN"/>
          </w:rPr>
          <w:t>Following MySQL query returns the current date and time:</w:t>
        </w:r>
      </w:ins>
    </w:p>
    <w:p w:rsidR="005A5020" w:rsidRPr="005A5020" w:rsidRDefault="005A5020" w:rsidP="005A50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ins w:id="470" w:author="Unknown"/>
          <w:rFonts w:ascii="Courier New" w:eastAsia="Times New Roman" w:hAnsi="Courier New" w:cs="Courier New"/>
          <w:color w:val="4D4D4D"/>
          <w:spacing w:val="3"/>
          <w:sz w:val="24"/>
          <w:szCs w:val="24"/>
          <w:lang w:eastAsia="en-IN"/>
        </w:rPr>
      </w:pPr>
      <w:ins w:id="471" w:author="Unknown"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lastRenderedPageBreak/>
          <w:t xml:space="preserve">SELECT </w:t>
        </w:r>
        <w:proofErr w:type="gramStart"/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>NOW(</w:t>
        </w:r>
        <w:proofErr w:type="gramEnd"/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>);</w:t>
        </w:r>
      </w:ins>
    </w:p>
    <w:p w:rsidR="005A5020" w:rsidRPr="005A5020" w:rsidRDefault="005A5020" w:rsidP="005A5020">
      <w:pPr>
        <w:shd w:val="clear" w:color="auto" w:fill="FFFFFF"/>
        <w:spacing w:after="300" w:line="240" w:lineRule="auto"/>
        <w:textAlignment w:val="baseline"/>
        <w:rPr>
          <w:ins w:id="472" w:author="Unknown"/>
          <w:rFonts w:ascii="inherit" w:eastAsia="Times New Roman" w:hAnsi="inherit" w:cs="Arial"/>
          <w:color w:val="4D4D4D"/>
          <w:spacing w:val="3"/>
          <w:sz w:val="23"/>
          <w:szCs w:val="23"/>
          <w:lang w:eastAsia="en-IN"/>
        </w:rPr>
      </w:pPr>
      <w:ins w:id="473" w:author="Unknown">
        <w:r w:rsidRPr="005A5020">
          <w:rPr>
            <w:rFonts w:ascii="inherit" w:eastAsia="Times New Roman" w:hAnsi="inherit" w:cs="Arial"/>
            <w:color w:val="4D4D4D"/>
            <w:spacing w:val="3"/>
            <w:sz w:val="23"/>
            <w:szCs w:val="23"/>
            <w:lang w:eastAsia="en-IN"/>
          </w:rPr>
          <w:t>Following SQL Server query returns the current date and time:</w:t>
        </w:r>
      </w:ins>
    </w:p>
    <w:p w:rsidR="005A5020" w:rsidRPr="005A5020" w:rsidRDefault="005A5020" w:rsidP="005A50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ins w:id="474" w:author="Unknown"/>
          <w:rFonts w:ascii="Courier New" w:eastAsia="Times New Roman" w:hAnsi="Courier New" w:cs="Courier New"/>
          <w:color w:val="4D4D4D"/>
          <w:spacing w:val="3"/>
          <w:sz w:val="24"/>
          <w:szCs w:val="24"/>
          <w:lang w:eastAsia="en-IN"/>
        </w:rPr>
      </w:pPr>
      <w:ins w:id="475" w:author="Unknown"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 xml:space="preserve">SELECT </w:t>
        </w:r>
        <w:proofErr w:type="spellStart"/>
        <w:proofErr w:type="gramStart"/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>getdate</w:t>
        </w:r>
        <w:proofErr w:type="spellEnd"/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>(</w:t>
        </w:r>
        <w:proofErr w:type="gramEnd"/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>);</w:t>
        </w:r>
      </w:ins>
    </w:p>
    <w:p w:rsidR="005A5020" w:rsidRPr="005A5020" w:rsidRDefault="005A5020" w:rsidP="005A5020">
      <w:pPr>
        <w:shd w:val="clear" w:color="auto" w:fill="FFFFFF"/>
        <w:spacing w:after="300" w:line="240" w:lineRule="auto"/>
        <w:textAlignment w:val="baseline"/>
        <w:rPr>
          <w:ins w:id="476" w:author="Unknown"/>
          <w:rFonts w:ascii="inherit" w:eastAsia="Times New Roman" w:hAnsi="inherit" w:cs="Arial"/>
          <w:color w:val="4D4D4D"/>
          <w:spacing w:val="3"/>
          <w:sz w:val="23"/>
          <w:szCs w:val="23"/>
          <w:lang w:eastAsia="en-IN"/>
        </w:rPr>
      </w:pPr>
      <w:ins w:id="477" w:author="Unknown">
        <w:r w:rsidRPr="005A5020">
          <w:rPr>
            <w:rFonts w:ascii="inherit" w:eastAsia="Times New Roman" w:hAnsi="inherit" w:cs="Arial"/>
            <w:color w:val="4D4D4D"/>
            <w:spacing w:val="3"/>
            <w:sz w:val="23"/>
            <w:szCs w:val="23"/>
            <w:lang w:eastAsia="en-IN"/>
          </w:rPr>
          <w:t>Following Oracle query returns the current date and time:</w:t>
        </w:r>
      </w:ins>
    </w:p>
    <w:p w:rsidR="005A5020" w:rsidRPr="005A5020" w:rsidRDefault="005A5020" w:rsidP="005A50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ins w:id="478" w:author="Unknown"/>
          <w:rFonts w:ascii="Courier New" w:eastAsia="Times New Roman" w:hAnsi="Courier New" w:cs="Courier New"/>
          <w:color w:val="4D4D4D"/>
          <w:spacing w:val="3"/>
          <w:sz w:val="24"/>
          <w:szCs w:val="24"/>
          <w:lang w:eastAsia="en-IN"/>
        </w:rPr>
      </w:pPr>
      <w:ins w:id="479" w:author="Unknown"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>SELECT SYSDATE FROM DUAL;</w:t>
        </w:r>
      </w:ins>
    </w:p>
    <w:p w:rsidR="005A5020" w:rsidRPr="005A5020" w:rsidRDefault="005A5020" w:rsidP="005A5020">
      <w:pPr>
        <w:shd w:val="clear" w:color="auto" w:fill="FFFFFF"/>
        <w:spacing w:after="300" w:line="240" w:lineRule="auto"/>
        <w:textAlignment w:val="baseline"/>
        <w:rPr>
          <w:ins w:id="480" w:author="Unknown"/>
          <w:rFonts w:ascii="inherit" w:eastAsia="Times New Roman" w:hAnsi="inherit" w:cs="Arial"/>
          <w:color w:val="4D4D4D"/>
          <w:spacing w:val="3"/>
          <w:sz w:val="23"/>
          <w:szCs w:val="23"/>
          <w:lang w:eastAsia="en-IN"/>
        </w:rPr>
      </w:pPr>
      <w:ins w:id="481" w:author="Unknown">
        <w:r w:rsidRPr="005A5020">
          <w:rPr>
            <w:rFonts w:ascii="inherit" w:eastAsia="Times New Roman" w:hAnsi="inherit" w:cs="Arial"/>
            <w:color w:val="4D4D4D"/>
            <w:spacing w:val="3"/>
            <w:sz w:val="23"/>
            <w:szCs w:val="23"/>
            <w:lang w:eastAsia="en-IN"/>
          </w:rPr>
          <w:t> </w:t>
        </w:r>
      </w:ins>
    </w:p>
    <w:p w:rsidR="005A5020" w:rsidRPr="005A5020" w:rsidRDefault="005A5020" w:rsidP="005A5020">
      <w:pPr>
        <w:shd w:val="clear" w:color="auto" w:fill="FFFFFF"/>
        <w:spacing w:after="300" w:line="240" w:lineRule="auto"/>
        <w:textAlignment w:val="baseline"/>
        <w:outlineLvl w:val="3"/>
        <w:rPr>
          <w:ins w:id="482" w:author="Unknown"/>
          <w:rFonts w:ascii="inherit" w:eastAsia="Times New Roman" w:hAnsi="inherit" w:cs="Arial"/>
          <w:b/>
          <w:bCs/>
          <w:color w:val="444444"/>
          <w:spacing w:val="3"/>
          <w:sz w:val="26"/>
          <w:szCs w:val="26"/>
          <w:lang w:eastAsia="en-IN"/>
        </w:rPr>
      </w:pPr>
      <w:proofErr w:type="gramStart"/>
      <w:ins w:id="483" w:author="Unknown">
        <w:r w:rsidRPr="005A5020">
          <w:rPr>
            <w:rFonts w:ascii="inherit" w:eastAsia="Times New Roman" w:hAnsi="inherit" w:cs="Arial"/>
            <w:b/>
            <w:bCs/>
            <w:color w:val="444444"/>
            <w:spacing w:val="3"/>
            <w:sz w:val="26"/>
            <w:szCs w:val="26"/>
            <w:lang w:eastAsia="en-IN"/>
          </w:rPr>
          <w:t>Q-32.</w:t>
        </w:r>
        <w:proofErr w:type="gramEnd"/>
        <w:r w:rsidRPr="005A5020">
          <w:rPr>
            <w:rFonts w:ascii="inherit" w:eastAsia="Times New Roman" w:hAnsi="inherit" w:cs="Arial"/>
            <w:b/>
            <w:bCs/>
            <w:color w:val="444444"/>
            <w:spacing w:val="3"/>
            <w:sz w:val="26"/>
            <w:szCs w:val="26"/>
            <w:lang w:eastAsia="en-IN"/>
          </w:rPr>
          <w:t xml:space="preserve"> Write an SQL query to show the top n (say 10) records of a table.</w:t>
        </w:r>
      </w:ins>
    </w:p>
    <w:p w:rsidR="005A5020" w:rsidRPr="005A5020" w:rsidRDefault="005A5020" w:rsidP="005A5020">
      <w:pPr>
        <w:shd w:val="clear" w:color="auto" w:fill="FFFFFF"/>
        <w:spacing w:after="0" w:line="240" w:lineRule="auto"/>
        <w:textAlignment w:val="baseline"/>
        <w:rPr>
          <w:ins w:id="484" w:author="Unknown"/>
          <w:rFonts w:ascii="inherit" w:eastAsia="Times New Roman" w:hAnsi="inherit" w:cs="Arial"/>
          <w:color w:val="4D4D4D"/>
          <w:spacing w:val="3"/>
          <w:sz w:val="23"/>
          <w:szCs w:val="23"/>
          <w:lang w:eastAsia="en-IN"/>
        </w:rPr>
      </w:pPr>
      <w:proofErr w:type="gramStart"/>
      <w:ins w:id="485" w:author="Unknown">
        <w:r w:rsidRPr="005A5020">
          <w:rPr>
            <w:rFonts w:ascii="inherit" w:eastAsia="Times New Roman" w:hAnsi="inherit" w:cs="Arial"/>
            <w:b/>
            <w:bCs/>
            <w:color w:val="4D4D4D"/>
            <w:spacing w:val="3"/>
            <w:sz w:val="23"/>
            <w:szCs w:val="23"/>
            <w:bdr w:val="none" w:sz="0" w:space="0" w:color="auto" w:frame="1"/>
            <w:lang w:eastAsia="en-IN"/>
          </w:rPr>
          <w:t>Ans.</w:t>
        </w:r>
        <w:proofErr w:type="gramEnd"/>
      </w:ins>
    </w:p>
    <w:p w:rsidR="005A5020" w:rsidRPr="005A5020" w:rsidRDefault="005A5020" w:rsidP="005A5020">
      <w:pPr>
        <w:shd w:val="clear" w:color="auto" w:fill="FFFFFF"/>
        <w:spacing w:after="300" w:line="240" w:lineRule="auto"/>
        <w:textAlignment w:val="baseline"/>
        <w:rPr>
          <w:ins w:id="486" w:author="Unknown"/>
          <w:rFonts w:ascii="inherit" w:eastAsia="Times New Roman" w:hAnsi="inherit" w:cs="Arial"/>
          <w:color w:val="4D4D4D"/>
          <w:spacing w:val="3"/>
          <w:sz w:val="23"/>
          <w:szCs w:val="23"/>
          <w:lang w:eastAsia="en-IN"/>
        </w:rPr>
      </w:pPr>
      <w:ins w:id="487" w:author="Unknown">
        <w:r w:rsidRPr="005A5020">
          <w:rPr>
            <w:rFonts w:ascii="inherit" w:eastAsia="Times New Roman" w:hAnsi="inherit" w:cs="Arial"/>
            <w:color w:val="4D4D4D"/>
            <w:spacing w:val="3"/>
            <w:sz w:val="23"/>
            <w:szCs w:val="23"/>
            <w:lang w:eastAsia="en-IN"/>
          </w:rPr>
          <w:t>Following MySQL query will return the top n records using the LIMIT method:</w:t>
        </w:r>
      </w:ins>
    </w:p>
    <w:p w:rsidR="005A5020" w:rsidRPr="005A5020" w:rsidRDefault="005A5020" w:rsidP="005A50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ins w:id="488" w:author="Unknown"/>
          <w:rFonts w:ascii="Courier New" w:eastAsia="Times New Roman" w:hAnsi="Courier New" w:cs="Courier New"/>
          <w:color w:val="4D4D4D"/>
          <w:spacing w:val="3"/>
          <w:sz w:val="24"/>
          <w:szCs w:val="24"/>
          <w:lang w:eastAsia="en-IN"/>
        </w:rPr>
      </w:pPr>
      <w:ins w:id="489" w:author="Unknown"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>SELECT * FROM Worker ORDER BY Salary DESC LIMIT 10;</w:t>
        </w:r>
      </w:ins>
    </w:p>
    <w:p w:rsidR="005A5020" w:rsidRPr="005A5020" w:rsidRDefault="005A5020" w:rsidP="005A5020">
      <w:pPr>
        <w:shd w:val="clear" w:color="auto" w:fill="FFFFFF"/>
        <w:spacing w:after="300" w:line="240" w:lineRule="auto"/>
        <w:textAlignment w:val="baseline"/>
        <w:rPr>
          <w:ins w:id="490" w:author="Unknown"/>
          <w:rFonts w:ascii="inherit" w:eastAsia="Times New Roman" w:hAnsi="inherit" w:cs="Arial"/>
          <w:color w:val="4D4D4D"/>
          <w:spacing w:val="3"/>
          <w:sz w:val="23"/>
          <w:szCs w:val="23"/>
          <w:lang w:eastAsia="en-IN"/>
        </w:rPr>
      </w:pPr>
      <w:ins w:id="491" w:author="Unknown">
        <w:r w:rsidRPr="005A5020">
          <w:rPr>
            <w:rFonts w:ascii="inherit" w:eastAsia="Times New Roman" w:hAnsi="inherit" w:cs="Arial"/>
            <w:color w:val="4D4D4D"/>
            <w:spacing w:val="3"/>
            <w:sz w:val="23"/>
            <w:szCs w:val="23"/>
            <w:lang w:eastAsia="en-IN"/>
          </w:rPr>
          <w:t>Following SQL Server query will return the top n records using the TOP command:</w:t>
        </w:r>
      </w:ins>
    </w:p>
    <w:p w:rsidR="005A5020" w:rsidRPr="005A5020" w:rsidRDefault="005A5020" w:rsidP="005A50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ins w:id="492" w:author="Unknown"/>
          <w:rFonts w:ascii="Courier New" w:eastAsia="Times New Roman" w:hAnsi="Courier New" w:cs="Courier New"/>
          <w:color w:val="4D4D4D"/>
          <w:spacing w:val="3"/>
          <w:sz w:val="24"/>
          <w:szCs w:val="24"/>
          <w:lang w:eastAsia="en-IN"/>
        </w:rPr>
      </w:pPr>
      <w:ins w:id="493" w:author="Unknown"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>SELECT TOP 10 * FROM Worker ORDER BY Salary DESC;</w:t>
        </w:r>
      </w:ins>
    </w:p>
    <w:p w:rsidR="005A5020" w:rsidRPr="005A5020" w:rsidRDefault="005A5020" w:rsidP="005A5020">
      <w:pPr>
        <w:shd w:val="clear" w:color="auto" w:fill="FFFFFF"/>
        <w:spacing w:after="300" w:line="240" w:lineRule="auto"/>
        <w:textAlignment w:val="baseline"/>
        <w:rPr>
          <w:ins w:id="494" w:author="Unknown"/>
          <w:rFonts w:ascii="inherit" w:eastAsia="Times New Roman" w:hAnsi="inherit" w:cs="Arial"/>
          <w:color w:val="4D4D4D"/>
          <w:spacing w:val="3"/>
          <w:sz w:val="23"/>
          <w:szCs w:val="23"/>
          <w:lang w:eastAsia="en-IN"/>
        </w:rPr>
      </w:pPr>
      <w:ins w:id="495" w:author="Unknown">
        <w:r w:rsidRPr="005A5020">
          <w:rPr>
            <w:rFonts w:ascii="inherit" w:eastAsia="Times New Roman" w:hAnsi="inherit" w:cs="Arial"/>
            <w:color w:val="4D4D4D"/>
            <w:spacing w:val="3"/>
            <w:sz w:val="23"/>
            <w:szCs w:val="23"/>
            <w:lang w:eastAsia="en-IN"/>
          </w:rPr>
          <w:t>Following Oracle query will return the top n records with the help of ROWNUM:</w:t>
        </w:r>
      </w:ins>
    </w:p>
    <w:p w:rsidR="005A5020" w:rsidRPr="005A5020" w:rsidRDefault="005A5020" w:rsidP="005A50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ins w:id="496" w:author="Unknown"/>
          <w:rFonts w:ascii="Courier New" w:eastAsia="Times New Roman" w:hAnsi="Courier New" w:cs="Courier New"/>
          <w:color w:val="4D4D4D"/>
          <w:spacing w:val="3"/>
          <w:sz w:val="24"/>
          <w:szCs w:val="24"/>
          <w:lang w:eastAsia="en-IN"/>
        </w:rPr>
      </w:pPr>
      <w:ins w:id="497" w:author="Unknown"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>SELECT * FROM (SELECT * FROM Worker ORDER BY Salary DESC)</w:t>
        </w:r>
      </w:ins>
    </w:p>
    <w:p w:rsidR="005A5020" w:rsidRPr="005A5020" w:rsidRDefault="005A5020" w:rsidP="005A50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ins w:id="498" w:author="Unknown"/>
          <w:rFonts w:ascii="Courier New" w:eastAsia="Times New Roman" w:hAnsi="Courier New" w:cs="Courier New"/>
          <w:color w:val="4D4D4D"/>
          <w:spacing w:val="3"/>
          <w:sz w:val="24"/>
          <w:szCs w:val="24"/>
          <w:lang w:eastAsia="en-IN"/>
        </w:rPr>
      </w:pPr>
      <w:ins w:id="499" w:author="Unknown"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>WHERE ROWNUM &lt;= 10;</w:t>
        </w:r>
      </w:ins>
    </w:p>
    <w:p w:rsidR="005A5020" w:rsidRPr="005A5020" w:rsidRDefault="005A5020" w:rsidP="005A5020">
      <w:pPr>
        <w:shd w:val="clear" w:color="auto" w:fill="FFFFFF"/>
        <w:spacing w:after="300" w:line="240" w:lineRule="auto"/>
        <w:textAlignment w:val="baseline"/>
        <w:rPr>
          <w:ins w:id="500" w:author="Unknown"/>
          <w:rFonts w:ascii="inherit" w:eastAsia="Times New Roman" w:hAnsi="inherit" w:cs="Arial"/>
          <w:color w:val="4D4D4D"/>
          <w:spacing w:val="3"/>
          <w:sz w:val="23"/>
          <w:szCs w:val="23"/>
          <w:lang w:eastAsia="en-IN"/>
        </w:rPr>
      </w:pPr>
      <w:ins w:id="501" w:author="Unknown">
        <w:r w:rsidRPr="005A5020">
          <w:rPr>
            <w:rFonts w:ascii="inherit" w:eastAsia="Times New Roman" w:hAnsi="inherit" w:cs="Arial"/>
            <w:color w:val="4D4D4D"/>
            <w:spacing w:val="3"/>
            <w:sz w:val="23"/>
            <w:szCs w:val="23"/>
            <w:lang w:eastAsia="en-IN"/>
          </w:rPr>
          <w:t> </w:t>
        </w:r>
      </w:ins>
    </w:p>
    <w:p w:rsidR="005A5020" w:rsidRPr="005A5020" w:rsidRDefault="005A5020" w:rsidP="005A5020">
      <w:pPr>
        <w:shd w:val="clear" w:color="auto" w:fill="FFFFFF"/>
        <w:spacing w:after="300" w:line="240" w:lineRule="auto"/>
        <w:textAlignment w:val="baseline"/>
        <w:outlineLvl w:val="3"/>
        <w:rPr>
          <w:ins w:id="502" w:author="Unknown"/>
          <w:rFonts w:ascii="inherit" w:eastAsia="Times New Roman" w:hAnsi="inherit" w:cs="Arial"/>
          <w:b/>
          <w:bCs/>
          <w:color w:val="444444"/>
          <w:spacing w:val="3"/>
          <w:sz w:val="26"/>
          <w:szCs w:val="26"/>
          <w:lang w:eastAsia="en-IN"/>
        </w:rPr>
      </w:pPr>
      <w:proofErr w:type="gramStart"/>
      <w:ins w:id="503" w:author="Unknown">
        <w:r w:rsidRPr="005A5020">
          <w:rPr>
            <w:rFonts w:ascii="inherit" w:eastAsia="Times New Roman" w:hAnsi="inherit" w:cs="Arial"/>
            <w:b/>
            <w:bCs/>
            <w:color w:val="444444"/>
            <w:spacing w:val="3"/>
            <w:sz w:val="26"/>
            <w:szCs w:val="26"/>
            <w:lang w:eastAsia="en-IN"/>
          </w:rPr>
          <w:t>Q-33.</w:t>
        </w:r>
        <w:proofErr w:type="gramEnd"/>
        <w:r w:rsidRPr="005A5020">
          <w:rPr>
            <w:rFonts w:ascii="inherit" w:eastAsia="Times New Roman" w:hAnsi="inherit" w:cs="Arial"/>
            <w:b/>
            <w:bCs/>
            <w:color w:val="444444"/>
            <w:spacing w:val="3"/>
            <w:sz w:val="26"/>
            <w:szCs w:val="26"/>
            <w:lang w:eastAsia="en-IN"/>
          </w:rPr>
          <w:t xml:space="preserve"> Write an SQL query to determine the nth (say n=5) highest salary from a table.</w:t>
        </w:r>
      </w:ins>
    </w:p>
    <w:p w:rsidR="005A5020" w:rsidRPr="005A5020" w:rsidRDefault="005A5020" w:rsidP="005A5020">
      <w:pPr>
        <w:shd w:val="clear" w:color="auto" w:fill="FFFFFF"/>
        <w:spacing w:after="0" w:line="240" w:lineRule="auto"/>
        <w:textAlignment w:val="baseline"/>
        <w:rPr>
          <w:ins w:id="504" w:author="Unknown"/>
          <w:rFonts w:ascii="inherit" w:eastAsia="Times New Roman" w:hAnsi="inherit" w:cs="Arial"/>
          <w:color w:val="4D4D4D"/>
          <w:spacing w:val="3"/>
          <w:sz w:val="23"/>
          <w:szCs w:val="23"/>
          <w:lang w:eastAsia="en-IN"/>
        </w:rPr>
      </w:pPr>
      <w:proofErr w:type="gramStart"/>
      <w:ins w:id="505" w:author="Unknown">
        <w:r w:rsidRPr="005A5020">
          <w:rPr>
            <w:rFonts w:ascii="inherit" w:eastAsia="Times New Roman" w:hAnsi="inherit" w:cs="Arial"/>
            <w:b/>
            <w:bCs/>
            <w:color w:val="4D4D4D"/>
            <w:spacing w:val="3"/>
            <w:sz w:val="23"/>
            <w:szCs w:val="23"/>
            <w:bdr w:val="none" w:sz="0" w:space="0" w:color="auto" w:frame="1"/>
            <w:lang w:eastAsia="en-IN"/>
          </w:rPr>
          <w:t>Ans.</w:t>
        </w:r>
        <w:proofErr w:type="gramEnd"/>
      </w:ins>
    </w:p>
    <w:p w:rsidR="005A5020" w:rsidRPr="005A5020" w:rsidRDefault="005A5020" w:rsidP="005A5020">
      <w:pPr>
        <w:shd w:val="clear" w:color="auto" w:fill="FFFFFF"/>
        <w:spacing w:after="300" w:line="240" w:lineRule="auto"/>
        <w:textAlignment w:val="baseline"/>
        <w:rPr>
          <w:ins w:id="506" w:author="Unknown"/>
          <w:rFonts w:ascii="inherit" w:eastAsia="Times New Roman" w:hAnsi="inherit" w:cs="Arial"/>
          <w:color w:val="4D4D4D"/>
          <w:spacing w:val="3"/>
          <w:sz w:val="23"/>
          <w:szCs w:val="23"/>
          <w:lang w:eastAsia="en-IN"/>
        </w:rPr>
      </w:pPr>
      <w:ins w:id="507" w:author="Unknown">
        <w:r w:rsidRPr="005A5020">
          <w:rPr>
            <w:rFonts w:ascii="inherit" w:eastAsia="Times New Roman" w:hAnsi="inherit" w:cs="Arial"/>
            <w:color w:val="4D4D4D"/>
            <w:spacing w:val="3"/>
            <w:sz w:val="23"/>
            <w:szCs w:val="23"/>
            <w:lang w:eastAsia="en-IN"/>
          </w:rPr>
          <w:t>The following MySQL query returns the nth highest salary:</w:t>
        </w:r>
      </w:ins>
    </w:p>
    <w:p w:rsidR="005A5020" w:rsidRPr="005A5020" w:rsidRDefault="005A5020" w:rsidP="005A50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ins w:id="508" w:author="Unknown"/>
          <w:rFonts w:ascii="Courier New" w:eastAsia="Times New Roman" w:hAnsi="Courier New" w:cs="Courier New"/>
          <w:color w:val="4D4D4D"/>
          <w:spacing w:val="3"/>
          <w:sz w:val="24"/>
          <w:szCs w:val="24"/>
          <w:lang w:eastAsia="en-IN"/>
        </w:rPr>
      </w:pPr>
      <w:ins w:id="509" w:author="Unknown"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>SELECT Salary FROM Worker ORDER BY Salary DESC LIMIT n-1</w:t>
        </w:r>
        <w:proofErr w:type="gramStart"/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>,1</w:t>
        </w:r>
        <w:proofErr w:type="gramEnd"/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>;</w:t>
        </w:r>
      </w:ins>
    </w:p>
    <w:p w:rsidR="005A5020" w:rsidRPr="005A5020" w:rsidRDefault="005A5020" w:rsidP="005A5020">
      <w:pPr>
        <w:shd w:val="clear" w:color="auto" w:fill="FFFFFF"/>
        <w:spacing w:after="300" w:line="240" w:lineRule="auto"/>
        <w:textAlignment w:val="baseline"/>
        <w:rPr>
          <w:ins w:id="510" w:author="Unknown"/>
          <w:rFonts w:ascii="inherit" w:eastAsia="Times New Roman" w:hAnsi="inherit" w:cs="Arial"/>
          <w:color w:val="4D4D4D"/>
          <w:spacing w:val="3"/>
          <w:sz w:val="23"/>
          <w:szCs w:val="23"/>
          <w:lang w:eastAsia="en-IN"/>
        </w:rPr>
      </w:pPr>
      <w:ins w:id="511" w:author="Unknown">
        <w:r w:rsidRPr="005A5020">
          <w:rPr>
            <w:rFonts w:ascii="inherit" w:eastAsia="Times New Roman" w:hAnsi="inherit" w:cs="Arial"/>
            <w:color w:val="4D4D4D"/>
            <w:spacing w:val="3"/>
            <w:sz w:val="23"/>
            <w:szCs w:val="23"/>
            <w:lang w:eastAsia="en-IN"/>
          </w:rPr>
          <w:t>The following SQL Server query returns the nth highest salary:</w:t>
        </w:r>
      </w:ins>
    </w:p>
    <w:p w:rsidR="005A5020" w:rsidRPr="005A5020" w:rsidRDefault="005A5020" w:rsidP="005A50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ins w:id="512" w:author="Unknown"/>
          <w:rFonts w:ascii="Courier New" w:eastAsia="Times New Roman" w:hAnsi="Courier New" w:cs="Courier New"/>
          <w:color w:val="4D4D4D"/>
          <w:spacing w:val="3"/>
          <w:sz w:val="24"/>
          <w:szCs w:val="24"/>
          <w:lang w:eastAsia="en-IN"/>
        </w:rPr>
      </w:pPr>
      <w:ins w:id="513" w:author="Unknown"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>SELECT TOP 1 Salary</w:t>
        </w:r>
      </w:ins>
    </w:p>
    <w:p w:rsidR="005A5020" w:rsidRPr="005A5020" w:rsidRDefault="005A5020" w:rsidP="005A50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ins w:id="514" w:author="Unknown"/>
          <w:rFonts w:ascii="Courier New" w:eastAsia="Times New Roman" w:hAnsi="Courier New" w:cs="Courier New"/>
          <w:color w:val="4D4D4D"/>
          <w:spacing w:val="3"/>
          <w:sz w:val="24"/>
          <w:szCs w:val="24"/>
          <w:lang w:eastAsia="en-IN"/>
        </w:rPr>
      </w:pPr>
      <w:ins w:id="515" w:author="Unknown"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>FROM (</w:t>
        </w:r>
      </w:ins>
    </w:p>
    <w:p w:rsidR="005A5020" w:rsidRPr="005A5020" w:rsidRDefault="005A5020" w:rsidP="005A50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ins w:id="516" w:author="Unknown"/>
          <w:rFonts w:ascii="Courier New" w:eastAsia="Times New Roman" w:hAnsi="Courier New" w:cs="Courier New"/>
          <w:color w:val="4D4D4D"/>
          <w:spacing w:val="3"/>
          <w:sz w:val="24"/>
          <w:szCs w:val="24"/>
          <w:lang w:eastAsia="en-IN"/>
        </w:rPr>
      </w:pPr>
      <w:ins w:id="517" w:author="Unknown"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 xml:space="preserve"> SELECT DISTINCT TOP n Salary</w:t>
        </w:r>
      </w:ins>
    </w:p>
    <w:p w:rsidR="005A5020" w:rsidRPr="005A5020" w:rsidRDefault="005A5020" w:rsidP="005A50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ins w:id="518" w:author="Unknown"/>
          <w:rFonts w:ascii="Courier New" w:eastAsia="Times New Roman" w:hAnsi="Courier New" w:cs="Courier New"/>
          <w:color w:val="4D4D4D"/>
          <w:spacing w:val="3"/>
          <w:sz w:val="24"/>
          <w:szCs w:val="24"/>
          <w:lang w:eastAsia="en-IN"/>
        </w:rPr>
      </w:pPr>
      <w:ins w:id="519" w:author="Unknown"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 xml:space="preserve"> FROM Worker </w:t>
        </w:r>
      </w:ins>
    </w:p>
    <w:p w:rsidR="005A5020" w:rsidRPr="005A5020" w:rsidRDefault="005A5020" w:rsidP="005A50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ins w:id="520" w:author="Unknown"/>
          <w:rFonts w:ascii="Courier New" w:eastAsia="Times New Roman" w:hAnsi="Courier New" w:cs="Courier New"/>
          <w:color w:val="4D4D4D"/>
          <w:spacing w:val="3"/>
          <w:sz w:val="24"/>
          <w:szCs w:val="24"/>
          <w:lang w:eastAsia="en-IN"/>
        </w:rPr>
      </w:pPr>
      <w:ins w:id="521" w:author="Unknown"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lastRenderedPageBreak/>
          <w:t xml:space="preserve"> ORDER BY Salary DESC</w:t>
        </w:r>
      </w:ins>
    </w:p>
    <w:p w:rsidR="005A5020" w:rsidRPr="005A5020" w:rsidRDefault="005A5020" w:rsidP="005A50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ins w:id="522" w:author="Unknown"/>
          <w:rFonts w:ascii="Courier New" w:eastAsia="Times New Roman" w:hAnsi="Courier New" w:cs="Courier New"/>
          <w:color w:val="4D4D4D"/>
          <w:spacing w:val="3"/>
          <w:sz w:val="24"/>
          <w:szCs w:val="24"/>
          <w:lang w:eastAsia="en-IN"/>
        </w:rPr>
      </w:pPr>
      <w:ins w:id="523" w:author="Unknown"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 xml:space="preserve"> )</w:t>
        </w:r>
      </w:ins>
    </w:p>
    <w:p w:rsidR="005A5020" w:rsidRPr="005A5020" w:rsidRDefault="005A5020" w:rsidP="005A50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ins w:id="524" w:author="Unknown"/>
          <w:rFonts w:ascii="Courier New" w:eastAsia="Times New Roman" w:hAnsi="Courier New" w:cs="Courier New"/>
          <w:color w:val="4D4D4D"/>
          <w:spacing w:val="3"/>
          <w:sz w:val="24"/>
          <w:szCs w:val="24"/>
          <w:lang w:eastAsia="en-IN"/>
        </w:rPr>
      </w:pPr>
      <w:ins w:id="525" w:author="Unknown"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>ORDER BY Salary ASC;</w:t>
        </w:r>
      </w:ins>
    </w:p>
    <w:p w:rsidR="005A5020" w:rsidRPr="005A5020" w:rsidRDefault="005A5020" w:rsidP="005A5020">
      <w:pPr>
        <w:shd w:val="clear" w:color="auto" w:fill="FFFFFF"/>
        <w:spacing w:after="300" w:line="240" w:lineRule="auto"/>
        <w:textAlignment w:val="baseline"/>
        <w:rPr>
          <w:ins w:id="526" w:author="Unknown"/>
          <w:rFonts w:ascii="inherit" w:eastAsia="Times New Roman" w:hAnsi="inherit" w:cs="Arial"/>
          <w:color w:val="4D4D4D"/>
          <w:spacing w:val="3"/>
          <w:sz w:val="23"/>
          <w:szCs w:val="23"/>
          <w:lang w:eastAsia="en-IN"/>
        </w:rPr>
      </w:pPr>
      <w:ins w:id="527" w:author="Unknown">
        <w:r w:rsidRPr="005A5020">
          <w:rPr>
            <w:rFonts w:ascii="inherit" w:eastAsia="Times New Roman" w:hAnsi="inherit" w:cs="Arial"/>
            <w:color w:val="4D4D4D"/>
            <w:spacing w:val="3"/>
            <w:sz w:val="23"/>
            <w:szCs w:val="23"/>
            <w:lang w:eastAsia="en-IN"/>
          </w:rPr>
          <w:t> </w:t>
        </w:r>
      </w:ins>
    </w:p>
    <w:p w:rsidR="005A5020" w:rsidRPr="005A5020" w:rsidRDefault="005A5020" w:rsidP="005A5020">
      <w:pPr>
        <w:shd w:val="clear" w:color="auto" w:fill="FFFFFF"/>
        <w:spacing w:after="300" w:line="240" w:lineRule="auto"/>
        <w:textAlignment w:val="baseline"/>
        <w:outlineLvl w:val="3"/>
        <w:rPr>
          <w:ins w:id="528" w:author="Unknown"/>
          <w:rFonts w:ascii="inherit" w:eastAsia="Times New Roman" w:hAnsi="inherit" w:cs="Arial"/>
          <w:b/>
          <w:bCs/>
          <w:color w:val="444444"/>
          <w:spacing w:val="3"/>
          <w:sz w:val="26"/>
          <w:szCs w:val="26"/>
          <w:lang w:eastAsia="en-IN"/>
        </w:rPr>
      </w:pPr>
      <w:proofErr w:type="gramStart"/>
      <w:ins w:id="529" w:author="Unknown">
        <w:r w:rsidRPr="005A5020">
          <w:rPr>
            <w:rFonts w:ascii="inherit" w:eastAsia="Times New Roman" w:hAnsi="inherit" w:cs="Arial"/>
            <w:b/>
            <w:bCs/>
            <w:color w:val="444444"/>
            <w:spacing w:val="3"/>
            <w:sz w:val="26"/>
            <w:szCs w:val="26"/>
            <w:lang w:eastAsia="en-IN"/>
          </w:rPr>
          <w:t>Q-34.</w:t>
        </w:r>
        <w:proofErr w:type="gramEnd"/>
        <w:r w:rsidRPr="005A5020">
          <w:rPr>
            <w:rFonts w:ascii="inherit" w:eastAsia="Times New Roman" w:hAnsi="inherit" w:cs="Arial"/>
            <w:b/>
            <w:bCs/>
            <w:color w:val="444444"/>
            <w:spacing w:val="3"/>
            <w:sz w:val="26"/>
            <w:szCs w:val="26"/>
            <w:lang w:eastAsia="en-IN"/>
          </w:rPr>
          <w:t xml:space="preserve"> Write an SQL query to determine the 5th highest salary without using TOP or limit method.</w:t>
        </w:r>
      </w:ins>
    </w:p>
    <w:p w:rsidR="005A5020" w:rsidRPr="005A5020" w:rsidRDefault="005A5020" w:rsidP="005A5020">
      <w:pPr>
        <w:shd w:val="clear" w:color="auto" w:fill="FFFFFF"/>
        <w:spacing w:after="0" w:line="240" w:lineRule="auto"/>
        <w:textAlignment w:val="baseline"/>
        <w:rPr>
          <w:ins w:id="530" w:author="Unknown"/>
          <w:rFonts w:ascii="inherit" w:eastAsia="Times New Roman" w:hAnsi="inherit" w:cs="Arial"/>
          <w:color w:val="4D4D4D"/>
          <w:spacing w:val="3"/>
          <w:sz w:val="23"/>
          <w:szCs w:val="23"/>
          <w:lang w:eastAsia="en-IN"/>
        </w:rPr>
      </w:pPr>
      <w:proofErr w:type="gramStart"/>
      <w:ins w:id="531" w:author="Unknown">
        <w:r w:rsidRPr="005A5020">
          <w:rPr>
            <w:rFonts w:ascii="inherit" w:eastAsia="Times New Roman" w:hAnsi="inherit" w:cs="Arial"/>
            <w:b/>
            <w:bCs/>
            <w:color w:val="4D4D4D"/>
            <w:spacing w:val="3"/>
            <w:sz w:val="23"/>
            <w:szCs w:val="23"/>
            <w:bdr w:val="none" w:sz="0" w:space="0" w:color="auto" w:frame="1"/>
            <w:lang w:eastAsia="en-IN"/>
          </w:rPr>
          <w:t>Ans.</w:t>
        </w:r>
        <w:proofErr w:type="gramEnd"/>
      </w:ins>
    </w:p>
    <w:p w:rsidR="005A5020" w:rsidRPr="005A5020" w:rsidRDefault="005A5020" w:rsidP="005A5020">
      <w:pPr>
        <w:shd w:val="clear" w:color="auto" w:fill="FFFFFF"/>
        <w:spacing w:after="300" w:line="240" w:lineRule="auto"/>
        <w:textAlignment w:val="baseline"/>
        <w:rPr>
          <w:ins w:id="532" w:author="Unknown"/>
          <w:rFonts w:ascii="inherit" w:eastAsia="Times New Roman" w:hAnsi="inherit" w:cs="Arial"/>
          <w:color w:val="4D4D4D"/>
          <w:spacing w:val="3"/>
          <w:sz w:val="23"/>
          <w:szCs w:val="23"/>
          <w:lang w:eastAsia="en-IN"/>
        </w:rPr>
      </w:pPr>
      <w:ins w:id="533" w:author="Unknown">
        <w:r w:rsidRPr="005A5020">
          <w:rPr>
            <w:rFonts w:ascii="inherit" w:eastAsia="Times New Roman" w:hAnsi="inherit" w:cs="Arial"/>
            <w:color w:val="4D4D4D"/>
            <w:spacing w:val="3"/>
            <w:sz w:val="23"/>
            <w:szCs w:val="23"/>
            <w:lang w:eastAsia="en-IN"/>
          </w:rPr>
          <w:t xml:space="preserve">The following query is using the correlated </w:t>
        </w:r>
        <w:proofErr w:type="spellStart"/>
        <w:r w:rsidRPr="005A5020">
          <w:rPr>
            <w:rFonts w:ascii="inherit" w:eastAsia="Times New Roman" w:hAnsi="inherit" w:cs="Arial"/>
            <w:color w:val="4D4D4D"/>
            <w:spacing w:val="3"/>
            <w:sz w:val="23"/>
            <w:szCs w:val="23"/>
            <w:lang w:eastAsia="en-IN"/>
          </w:rPr>
          <w:t>subquery</w:t>
        </w:r>
        <w:proofErr w:type="spellEnd"/>
        <w:r w:rsidRPr="005A5020">
          <w:rPr>
            <w:rFonts w:ascii="inherit" w:eastAsia="Times New Roman" w:hAnsi="inherit" w:cs="Arial"/>
            <w:color w:val="4D4D4D"/>
            <w:spacing w:val="3"/>
            <w:sz w:val="23"/>
            <w:szCs w:val="23"/>
            <w:lang w:eastAsia="en-IN"/>
          </w:rPr>
          <w:t xml:space="preserve"> to return the 5th highest salary:</w:t>
        </w:r>
      </w:ins>
    </w:p>
    <w:p w:rsidR="005A5020" w:rsidRPr="005A5020" w:rsidRDefault="005A5020" w:rsidP="005A50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ins w:id="534" w:author="Unknown"/>
          <w:rFonts w:ascii="Courier New" w:eastAsia="Times New Roman" w:hAnsi="Courier New" w:cs="Courier New"/>
          <w:color w:val="4D4D4D"/>
          <w:spacing w:val="3"/>
          <w:sz w:val="24"/>
          <w:szCs w:val="24"/>
          <w:lang w:eastAsia="en-IN"/>
        </w:rPr>
      </w:pPr>
      <w:ins w:id="535" w:author="Unknown"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>SELECT Salary</w:t>
        </w:r>
      </w:ins>
    </w:p>
    <w:p w:rsidR="005A5020" w:rsidRPr="005A5020" w:rsidRDefault="005A5020" w:rsidP="005A50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ins w:id="536" w:author="Unknown"/>
          <w:rFonts w:ascii="Courier New" w:eastAsia="Times New Roman" w:hAnsi="Courier New" w:cs="Courier New"/>
          <w:color w:val="4D4D4D"/>
          <w:spacing w:val="3"/>
          <w:sz w:val="24"/>
          <w:szCs w:val="24"/>
          <w:lang w:eastAsia="en-IN"/>
        </w:rPr>
      </w:pPr>
      <w:ins w:id="537" w:author="Unknown"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>FROM Worker W1</w:t>
        </w:r>
      </w:ins>
    </w:p>
    <w:p w:rsidR="005A5020" w:rsidRPr="005A5020" w:rsidRDefault="005A5020" w:rsidP="005A50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ins w:id="538" w:author="Unknown"/>
          <w:rFonts w:ascii="Courier New" w:eastAsia="Times New Roman" w:hAnsi="Courier New" w:cs="Courier New"/>
          <w:color w:val="4D4D4D"/>
          <w:spacing w:val="3"/>
          <w:sz w:val="24"/>
          <w:szCs w:val="24"/>
          <w:lang w:eastAsia="en-IN"/>
        </w:rPr>
      </w:pPr>
      <w:ins w:id="539" w:author="Unknown"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>WHERE 4 = (</w:t>
        </w:r>
      </w:ins>
    </w:p>
    <w:p w:rsidR="005A5020" w:rsidRPr="005A5020" w:rsidRDefault="005A5020" w:rsidP="005A50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ins w:id="540" w:author="Unknown"/>
          <w:rFonts w:ascii="Courier New" w:eastAsia="Times New Roman" w:hAnsi="Courier New" w:cs="Courier New"/>
          <w:color w:val="4D4D4D"/>
          <w:spacing w:val="3"/>
          <w:sz w:val="24"/>
          <w:szCs w:val="24"/>
          <w:lang w:eastAsia="en-IN"/>
        </w:rPr>
      </w:pPr>
      <w:ins w:id="541" w:author="Unknown"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 xml:space="preserve"> SELECT </w:t>
        </w:r>
        <w:proofErr w:type="gramStart"/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>COUNT(</w:t>
        </w:r>
        <w:proofErr w:type="gramEnd"/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 xml:space="preserve"> DISTINCT ( W2.Salary ) )</w:t>
        </w:r>
      </w:ins>
    </w:p>
    <w:p w:rsidR="005A5020" w:rsidRPr="005A5020" w:rsidRDefault="005A5020" w:rsidP="005A50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ins w:id="542" w:author="Unknown"/>
          <w:rFonts w:ascii="Courier New" w:eastAsia="Times New Roman" w:hAnsi="Courier New" w:cs="Courier New"/>
          <w:color w:val="4D4D4D"/>
          <w:spacing w:val="3"/>
          <w:sz w:val="24"/>
          <w:szCs w:val="24"/>
          <w:lang w:eastAsia="en-IN"/>
        </w:rPr>
      </w:pPr>
      <w:ins w:id="543" w:author="Unknown"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 xml:space="preserve"> FROM Worker W2</w:t>
        </w:r>
      </w:ins>
    </w:p>
    <w:p w:rsidR="005A5020" w:rsidRPr="005A5020" w:rsidRDefault="005A5020" w:rsidP="005A50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ins w:id="544" w:author="Unknown"/>
          <w:rFonts w:ascii="Courier New" w:eastAsia="Times New Roman" w:hAnsi="Courier New" w:cs="Courier New"/>
          <w:color w:val="4D4D4D"/>
          <w:spacing w:val="3"/>
          <w:sz w:val="24"/>
          <w:szCs w:val="24"/>
          <w:lang w:eastAsia="en-IN"/>
        </w:rPr>
      </w:pPr>
      <w:ins w:id="545" w:author="Unknown"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 xml:space="preserve"> WHERE W2.Salary &gt;= W1.Salary</w:t>
        </w:r>
      </w:ins>
    </w:p>
    <w:p w:rsidR="005A5020" w:rsidRPr="005A5020" w:rsidRDefault="005A5020" w:rsidP="005A50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ins w:id="546" w:author="Unknown"/>
          <w:rFonts w:ascii="Courier New" w:eastAsia="Times New Roman" w:hAnsi="Courier New" w:cs="Courier New"/>
          <w:color w:val="4D4D4D"/>
          <w:spacing w:val="3"/>
          <w:sz w:val="24"/>
          <w:szCs w:val="24"/>
          <w:lang w:eastAsia="en-IN"/>
        </w:rPr>
      </w:pPr>
      <w:ins w:id="547" w:author="Unknown"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 xml:space="preserve"> );</w:t>
        </w:r>
      </w:ins>
    </w:p>
    <w:p w:rsidR="005A5020" w:rsidRPr="005A5020" w:rsidRDefault="005A5020" w:rsidP="005A5020">
      <w:pPr>
        <w:shd w:val="clear" w:color="auto" w:fill="FFFFFF"/>
        <w:spacing w:after="300" w:line="240" w:lineRule="auto"/>
        <w:textAlignment w:val="baseline"/>
        <w:rPr>
          <w:ins w:id="548" w:author="Unknown"/>
          <w:rFonts w:ascii="inherit" w:eastAsia="Times New Roman" w:hAnsi="inherit" w:cs="Arial"/>
          <w:color w:val="4D4D4D"/>
          <w:spacing w:val="3"/>
          <w:sz w:val="23"/>
          <w:szCs w:val="23"/>
          <w:lang w:eastAsia="en-IN"/>
        </w:rPr>
      </w:pPr>
      <w:ins w:id="549" w:author="Unknown">
        <w:r w:rsidRPr="005A5020">
          <w:rPr>
            <w:rFonts w:ascii="inherit" w:eastAsia="Times New Roman" w:hAnsi="inherit" w:cs="Arial"/>
            <w:color w:val="4D4D4D"/>
            <w:spacing w:val="3"/>
            <w:sz w:val="23"/>
            <w:szCs w:val="23"/>
            <w:lang w:eastAsia="en-IN"/>
          </w:rPr>
          <w:t>Use the following generic method to find nth highest salary without using TOP or limit.</w:t>
        </w:r>
      </w:ins>
    </w:p>
    <w:p w:rsidR="005A5020" w:rsidRPr="005A5020" w:rsidRDefault="005A5020" w:rsidP="005A50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ins w:id="550" w:author="Unknown"/>
          <w:rFonts w:ascii="Courier New" w:eastAsia="Times New Roman" w:hAnsi="Courier New" w:cs="Courier New"/>
          <w:color w:val="4D4D4D"/>
          <w:spacing w:val="3"/>
          <w:sz w:val="24"/>
          <w:szCs w:val="24"/>
          <w:lang w:eastAsia="en-IN"/>
        </w:rPr>
      </w:pPr>
      <w:ins w:id="551" w:author="Unknown"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>SELECT Salary</w:t>
        </w:r>
      </w:ins>
    </w:p>
    <w:p w:rsidR="005A5020" w:rsidRPr="005A5020" w:rsidRDefault="005A5020" w:rsidP="005A50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ins w:id="552" w:author="Unknown"/>
          <w:rFonts w:ascii="Courier New" w:eastAsia="Times New Roman" w:hAnsi="Courier New" w:cs="Courier New"/>
          <w:color w:val="4D4D4D"/>
          <w:spacing w:val="3"/>
          <w:sz w:val="24"/>
          <w:szCs w:val="24"/>
          <w:lang w:eastAsia="en-IN"/>
        </w:rPr>
      </w:pPr>
      <w:ins w:id="553" w:author="Unknown"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>FROM Worker W1</w:t>
        </w:r>
      </w:ins>
    </w:p>
    <w:p w:rsidR="005A5020" w:rsidRPr="005A5020" w:rsidRDefault="005A5020" w:rsidP="005A50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ins w:id="554" w:author="Unknown"/>
          <w:rFonts w:ascii="Courier New" w:eastAsia="Times New Roman" w:hAnsi="Courier New" w:cs="Courier New"/>
          <w:color w:val="4D4D4D"/>
          <w:spacing w:val="3"/>
          <w:sz w:val="24"/>
          <w:szCs w:val="24"/>
          <w:lang w:eastAsia="en-IN"/>
        </w:rPr>
      </w:pPr>
      <w:ins w:id="555" w:author="Unknown"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>WHERE n-1 = (</w:t>
        </w:r>
      </w:ins>
    </w:p>
    <w:p w:rsidR="005A5020" w:rsidRPr="005A5020" w:rsidRDefault="005A5020" w:rsidP="005A50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ins w:id="556" w:author="Unknown"/>
          <w:rFonts w:ascii="Courier New" w:eastAsia="Times New Roman" w:hAnsi="Courier New" w:cs="Courier New"/>
          <w:color w:val="4D4D4D"/>
          <w:spacing w:val="3"/>
          <w:sz w:val="24"/>
          <w:szCs w:val="24"/>
          <w:lang w:eastAsia="en-IN"/>
        </w:rPr>
      </w:pPr>
      <w:ins w:id="557" w:author="Unknown"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 xml:space="preserve"> SELECT </w:t>
        </w:r>
        <w:proofErr w:type="gramStart"/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>COUNT(</w:t>
        </w:r>
        <w:proofErr w:type="gramEnd"/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 xml:space="preserve"> DISTINCT ( W2.Salary ) )</w:t>
        </w:r>
      </w:ins>
    </w:p>
    <w:p w:rsidR="005A5020" w:rsidRPr="005A5020" w:rsidRDefault="005A5020" w:rsidP="005A50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ins w:id="558" w:author="Unknown"/>
          <w:rFonts w:ascii="Courier New" w:eastAsia="Times New Roman" w:hAnsi="Courier New" w:cs="Courier New"/>
          <w:color w:val="4D4D4D"/>
          <w:spacing w:val="3"/>
          <w:sz w:val="24"/>
          <w:szCs w:val="24"/>
          <w:lang w:eastAsia="en-IN"/>
        </w:rPr>
      </w:pPr>
      <w:ins w:id="559" w:author="Unknown"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 xml:space="preserve"> FROM Worker W2</w:t>
        </w:r>
      </w:ins>
    </w:p>
    <w:p w:rsidR="005A5020" w:rsidRPr="005A5020" w:rsidRDefault="005A5020" w:rsidP="005A50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ins w:id="560" w:author="Unknown"/>
          <w:rFonts w:ascii="Courier New" w:eastAsia="Times New Roman" w:hAnsi="Courier New" w:cs="Courier New"/>
          <w:color w:val="4D4D4D"/>
          <w:spacing w:val="3"/>
          <w:sz w:val="24"/>
          <w:szCs w:val="24"/>
          <w:lang w:eastAsia="en-IN"/>
        </w:rPr>
      </w:pPr>
      <w:ins w:id="561" w:author="Unknown"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 xml:space="preserve"> WHERE W2.Salary &gt;= W1.Salary</w:t>
        </w:r>
      </w:ins>
    </w:p>
    <w:p w:rsidR="005A5020" w:rsidRPr="005A5020" w:rsidRDefault="005A5020" w:rsidP="005A50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ins w:id="562" w:author="Unknown"/>
          <w:rFonts w:ascii="Courier New" w:eastAsia="Times New Roman" w:hAnsi="Courier New" w:cs="Courier New"/>
          <w:color w:val="4D4D4D"/>
          <w:spacing w:val="3"/>
          <w:sz w:val="24"/>
          <w:szCs w:val="24"/>
          <w:lang w:eastAsia="en-IN"/>
        </w:rPr>
      </w:pPr>
      <w:ins w:id="563" w:author="Unknown"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 xml:space="preserve"> );</w:t>
        </w:r>
      </w:ins>
    </w:p>
    <w:p w:rsidR="005A5020" w:rsidRPr="005A5020" w:rsidRDefault="005A5020" w:rsidP="005A5020">
      <w:pPr>
        <w:shd w:val="clear" w:color="auto" w:fill="FFFFFF"/>
        <w:spacing w:after="300" w:line="240" w:lineRule="auto"/>
        <w:textAlignment w:val="baseline"/>
        <w:rPr>
          <w:ins w:id="564" w:author="Unknown"/>
          <w:rFonts w:ascii="inherit" w:eastAsia="Times New Roman" w:hAnsi="inherit" w:cs="Arial"/>
          <w:color w:val="4D4D4D"/>
          <w:spacing w:val="3"/>
          <w:sz w:val="23"/>
          <w:szCs w:val="23"/>
          <w:lang w:eastAsia="en-IN"/>
        </w:rPr>
      </w:pPr>
      <w:ins w:id="565" w:author="Unknown">
        <w:r w:rsidRPr="005A5020">
          <w:rPr>
            <w:rFonts w:ascii="inherit" w:eastAsia="Times New Roman" w:hAnsi="inherit" w:cs="Arial"/>
            <w:color w:val="4D4D4D"/>
            <w:spacing w:val="3"/>
            <w:sz w:val="23"/>
            <w:szCs w:val="23"/>
            <w:lang w:eastAsia="en-IN"/>
          </w:rPr>
          <w:t> </w:t>
        </w:r>
      </w:ins>
    </w:p>
    <w:p w:rsidR="005A5020" w:rsidRPr="005A5020" w:rsidRDefault="005A5020" w:rsidP="005A5020">
      <w:pPr>
        <w:shd w:val="clear" w:color="auto" w:fill="FFFFFF"/>
        <w:spacing w:after="300" w:line="240" w:lineRule="auto"/>
        <w:textAlignment w:val="baseline"/>
        <w:outlineLvl w:val="3"/>
        <w:rPr>
          <w:ins w:id="566" w:author="Unknown"/>
          <w:rFonts w:ascii="inherit" w:eastAsia="Times New Roman" w:hAnsi="inherit" w:cs="Arial"/>
          <w:b/>
          <w:bCs/>
          <w:color w:val="444444"/>
          <w:spacing w:val="3"/>
          <w:sz w:val="26"/>
          <w:szCs w:val="26"/>
          <w:lang w:eastAsia="en-IN"/>
        </w:rPr>
      </w:pPr>
      <w:proofErr w:type="gramStart"/>
      <w:ins w:id="567" w:author="Unknown">
        <w:r w:rsidRPr="005A5020">
          <w:rPr>
            <w:rFonts w:ascii="inherit" w:eastAsia="Times New Roman" w:hAnsi="inherit" w:cs="Arial"/>
            <w:b/>
            <w:bCs/>
            <w:color w:val="444444"/>
            <w:spacing w:val="3"/>
            <w:sz w:val="26"/>
            <w:szCs w:val="26"/>
            <w:lang w:eastAsia="en-IN"/>
          </w:rPr>
          <w:t>Q-35.</w:t>
        </w:r>
        <w:proofErr w:type="gramEnd"/>
        <w:r w:rsidRPr="005A5020">
          <w:rPr>
            <w:rFonts w:ascii="inherit" w:eastAsia="Times New Roman" w:hAnsi="inherit" w:cs="Arial"/>
            <w:b/>
            <w:bCs/>
            <w:color w:val="444444"/>
            <w:spacing w:val="3"/>
            <w:sz w:val="26"/>
            <w:szCs w:val="26"/>
            <w:lang w:eastAsia="en-IN"/>
          </w:rPr>
          <w:t xml:space="preserve"> Write an SQL query to fetch the list of employees with the same salary.</w:t>
        </w:r>
      </w:ins>
    </w:p>
    <w:p w:rsidR="005A5020" w:rsidRPr="005A5020" w:rsidRDefault="005A5020" w:rsidP="005A5020">
      <w:pPr>
        <w:shd w:val="clear" w:color="auto" w:fill="FFFFFF"/>
        <w:spacing w:after="0" w:line="240" w:lineRule="auto"/>
        <w:textAlignment w:val="baseline"/>
        <w:rPr>
          <w:ins w:id="568" w:author="Unknown"/>
          <w:rFonts w:ascii="inherit" w:eastAsia="Times New Roman" w:hAnsi="inherit" w:cs="Arial"/>
          <w:color w:val="4D4D4D"/>
          <w:spacing w:val="3"/>
          <w:sz w:val="23"/>
          <w:szCs w:val="23"/>
          <w:lang w:eastAsia="en-IN"/>
        </w:rPr>
      </w:pPr>
      <w:proofErr w:type="gramStart"/>
      <w:ins w:id="569" w:author="Unknown">
        <w:r w:rsidRPr="005A5020">
          <w:rPr>
            <w:rFonts w:ascii="inherit" w:eastAsia="Times New Roman" w:hAnsi="inherit" w:cs="Arial"/>
            <w:b/>
            <w:bCs/>
            <w:color w:val="4D4D4D"/>
            <w:spacing w:val="3"/>
            <w:sz w:val="23"/>
            <w:szCs w:val="23"/>
            <w:bdr w:val="none" w:sz="0" w:space="0" w:color="auto" w:frame="1"/>
            <w:lang w:eastAsia="en-IN"/>
          </w:rPr>
          <w:lastRenderedPageBreak/>
          <w:t>Ans.</w:t>
        </w:r>
        <w:proofErr w:type="gramEnd"/>
      </w:ins>
    </w:p>
    <w:p w:rsidR="005A5020" w:rsidRPr="005A5020" w:rsidRDefault="005A5020" w:rsidP="005A5020">
      <w:pPr>
        <w:shd w:val="clear" w:color="auto" w:fill="FFFFFF"/>
        <w:spacing w:after="300" w:line="240" w:lineRule="auto"/>
        <w:textAlignment w:val="baseline"/>
        <w:rPr>
          <w:ins w:id="570" w:author="Unknown"/>
          <w:rFonts w:ascii="inherit" w:eastAsia="Times New Roman" w:hAnsi="inherit" w:cs="Arial"/>
          <w:color w:val="4D4D4D"/>
          <w:spacing w:val="3"/>
          <w:sz w:val="23"/>
          <w:szCs w:val="23"/>
          <w:lang w:eastAsia="en-IN"/>
        </w:rPr>
      </w:pPr>
      <w:ins w:id="571" w:author="Unknown">
        <w:r w:rsidRPr="005A5020">
          <w:rPr>
            <w:rFonts w:ascii="inherit" w:eastAsia="Times New Roman" w:hAnsi="inherit" w:cs="Arial"/>
            <w:color w:val="4D4D4D"/>
            <w:spacing w:val="3"/>
            <w:sz w:val="23"/>
            <w:szCs w:val="23"/>
            <w:lang w:eastAsia="en-IN"/>
          </w:rPr>
          <w:t>The required query is:</w:t>
        </w:r>
      </w:ins>
    </w:p>
    <w:p w:rsidR="005A5020" w:rsidRPr="005A5020" w:rsidRDefault="005A5020" w:rsidP="005A50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ins w:id="572" w:author="Unknown"/>
          <w:rFonts w:ascii="Courier New" w:eastAsia="Times New Roman" w:hAnsi="Courier New" w:cs="Courier New"/>
          <w:color w:val="4D4D4D"/>
          <w:spacing w:val="3"/>
          <w:sz w:val="24"/>
          <w:szCs w:val="24"/>
          <w:lang w:eastAsia="en-IN"/>
        </w:rPr>
      </w:pPr>
      <w:ins w:id="573" w:author="Unknown"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 xml:space="preserve">Select distinct W.WORKER_ID, W.FIRST_NAME, </w:t>
        </w:r>
        <w:proofErr w:type="spellStart"/>
        <w:proofErr w:type="gramStart"/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>W.Salary</w:t>
        </w:r>
        <w:proofErr w:type="spellEnd"/>
        <w:proofErr w:type="gramEnd"/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 xml:space="preserve"> </w:t>
        </w:r>
      </w:ins>
    </w:p>
    <w:p w:rsidR="005A5020" w:rsidRPr="005A5020" w:rsidRDefault="005A5020" w:rsidP="005A50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ins w:id="574" w:author="Unknown"/>
          <w:rFonts w:ascii="Courier New" w:eastAsia="Times New Roman" w:hAnsi="Courier New" w:cs="Courier New"/>
          <w:color w:val="4D4D4D"/>
          <w:spacing w:val="3"/>
          <w:sz w:val="24"/>
          <w:szCs w:val="24"/>
          <w:lang w:eastAsia="en-IN"/>
        </w:rPr>
      </w:pPr>
      <w:proofErr w:type="gramStart"/>
      <w:ins w:id="575" w:author="Unknown"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>from</w:t>
        </w:r>
        <w:proofErr w:type="gramEnd"/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 xml:space="preserve"> Worker W, Worker W1 </w:t>
        </w:r>
      </w:ins>
    </w:p>
    <w:p w:rsidR="005A5020" w:rsidRPr="005A5020" w:rsidRDefault="005A5020" w:rsidP="005A50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ins w:id="576" w:author="Unknown"/>
          <w:rFonts w:ascii="Courier New" w:eastAsia="Times New Roman" w:hAnsi="Courier New" w:cs="Courier New"/>
          <w:color w:val="4D4D4D"/>
          <w:spacing w:val="3"/>
          <w:sz w:val="24"/>
          <w:szCs w:val="24"/>
          <w:lang w:eastAsia="en-IN"/>
        </w:rPr>
      </w:pPr>
      <w:proofErr w:type="gramStart"/>
      <w:ins w:id="577" w:author="Unknown"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>where</w:t>
        </w:r>
        <w:proofErr w:type="gramEnd"/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 xml:space="preserve"> </w:t>
        </w:r>
        <w:proofErr w:type="spellStart"/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>W.Salary</w:t>
        </w:r>
        <w:proofErr w:type="spellEnd"/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 xml:space="preserve"> = W1.Salary </w:t>
        </w:r>
      </w:ins>
    </w:p>
    <w:p w:rsidR="005A5020" w:rsidRPr="005A5020" w:rsidRDefault="005A5020" w:rsidP="005A50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ins w:id="578" w:author="Unknown"/>
          <w:rFonts w:ascii="Courier New" w:eastAsia="Times New Roman" w:hAnsi="Courier New" w:cs="Courier New"/>
          <w:color w:val="4D4D4D"/>
          <w:spacing w:val="3"/>
          <w:sz w:val="24"/>
          <w:szCs w:val="24"/>
          <w:lang w:eastAsia="en-IN"/>
        </w:rPr>
      </w:pPr>
      <w:proofErr w:type="gramStart"/>
      <w:ins w:id="579" w:author="Unknown"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>and</w:t>
        </w:r>
        <w:proofErr w:type="gramEnd"/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 xml:space="preserve"> W.WORKER_ID != W1.WORKER_ID;</w:t>
        </w:r>
      </w:ins>
    </w:p>
    <w:p w:rsidR="005A5020" w:rsidRPr="005A5020" w:rsidRDefault="005A5020" w:rsidP="005A5020">
      <w:pPr>
        <w:shd w:val="clear" w:color="auto" w:fill="FFFFFF"/>
        <w:spacing w:after="300" w:line="240" w:lineRule="auto"/>
        <w:textAlignment w:val="baseline"/>
        <w:rPr>
          <w:ins w:id="580" w:author="Unknown"/>
          <w:rFonts w:ascii="inherit" w:eastAsia="Times New Roman" w:hAnsi="inherit" w:cs="Arial"/>
          <w:color w:val="4D4D4D"/>
          <w:spacing w:val="3"/>
          <w:sz w:val="23"/>
          <w:szCs w:val="23"/>
          <w:lang w:eastAsia="en-IN"/>
        </w:rPr>
      </w:pPr>
      <w:ins w:id="581" w:author="Unknown">
        <w:r w:rsidRPr="005A5020">
          <w:rPr>
            <w:rFonts w:ascii="inherit" w:eastAsia="Times New Roman" w:hAnsi="inherit" w:cs="Arial"/>
            <w:color w:val="4D4D4D"/>
            <w:spacing w:val="3"/>
            <w:sz w:val="23"/>
            <w:szCs w:val="23"/>
            <w:lang w:eastAsia="en-IN"/>
          </w:rPr>
          <w:t> </w:t>
        </w:r>
      </w:ins>
    </w:p>
    <w:p w:rsidR="005A5020" w:rsidRPr="005A5020" w:rsidRDefault="005A5020" w:rsidP="005A5020">
      <w:pPr>
        <w:shd w:val="clear" w:color="auto" w:fill="FFFFFF"/>
        <w:spacing w:after="300" w:line="240" w:lineRule="auto"/>
        <w:textAlignment w:val="baseline"/>
        <w:outlineLvl w:val="3"/>
        <w:rPr>
          <w:ins w:id="582" w:author="Unknown"/>
          <w:rFonts w:ascii="inherit" w:eastAsia="Times New Roman" w:hAnsi="inherit" w:cs="Arial"/>
          <w:b/>
          <w:bCs/>
          <w:color w:val="444444"/>
          <w:spacing w:val="3"/>
          <w:sz w:val="26"/>
          <w:szCs w:val="26"/>
          <w:lang w:eastAsia="en-IN"/>
        </w:rPr>
      </w:pPr>
      <w:proofErr w:type="gramStart"/>
      <w:ins w:id="583" w:author="Unknown">
        <w:r w:rsidRPr="005A5020">
          <w:rPr>
            <w:rFonts w:ascii="inherit" w:eastAsia="Times New Roman" w:hAnsi="inherit" w:cs="Arial"/>
            <w:b/>
            <w:bCs/>
            <w:color w:val="444444"/>
            <w:spacing w:val="3"/>
            <w:sz w:val="26"/>
            <w:szCs w:val="26"/>
            <w:lang w:eastAsia="en-IN"/>
          </w:rPr>
          <w:t>Q-36.</w:t>
        </w:r>
        <w:proofErr w:type="gramEnd"/>
        <w:r w:rsidRPr="005A5020">
          <w:rPr>
            <w:rFonts w:ascii="inherit" w:eastAsia="Times New Roman" w:hAnsi="inherit" w:cs="Arial"/>
            <w:b/>
            <w:bCs/>
            <w:color w:val="444444"/>
            <w:spacing w:val="3"/>
            <w:sz w:val="26"/>
            <w:szCs w:val="26"/>
            <w:lang w:eastAsia="en-IN"/>
          </w:rPr>
          <w:t xml:space="preserve"> Write an SQL query to show the second highest salary from a table.</w:t>
        </w:r>
      </w:ins>
    </w:p>
    <w:p w:rsidR="005A5020" w:rsidRPr="005A5020" w:rsidRDefault="005A5020" w:rsidP="005A5020">
      <w:pPr>
        <w:shd w:val="clear" w:color="auto" w:fill="FFFFFF"/>
        <w:spacing w:after="0" w:line="240" w:lineRule="auto"/>
        <w:textAlignment w:val="baseline"/>
        <w:rPr>
          <w:ins w:id="584" w:author="Unknown"/>
          <w:rFonts w:ascii="inherit" w:eastAsia="Times New Roman" w:hAnsi="inherit" w:cs="Arial"/>
          <w:color w:val="4D4D4D"/>
          <w:spacing w:val="3"/>
          <w:sz w:val="23"/>
          <w:szCs w:val="23"/>
          <w:lang w:eastAsia="en-IN"/>
        </w:rPr>
      </w:pPr>
      <w:proofErr w:type="gramStart"/>
      <w:ins w:id="585" w:author="Unknown">
        <w:r w:rsidRPr="005A5020">
          <w:rPr>
            <w:rFonts w:ascii="inherit" w:eastAsia="Times New Roman" w:hAnsi="inherit" w:cs="Arial"/>
            <w:b/>
            <w:bCs/>
            <w:color w:val="4D4D4D"/>
            <w:spacing w:val="3"/>
            <w:sz w:val="23"/>
            <w:szCs w:val="23"/>
            <w:bdr w:val="none" w:sz="0" w:space="0" w:color="auto" w:frame="1"/>
            <w:lang w:eastAsia="en-IN"/>
          </w:rPr>
          <w:t>Ans.</w:t>
        </w:r>
        <w:proofErr w:type="gramEnd"/>
      </w:ins>
    </w:p>
    <w:p w:rsidR="005A5020" w:rsidRPr="005A5020" w:rsidRDefault="005A5020" w:rsidP="005A5020">
      <w:pPr>
        <w:shd w:val="clear" w:color="auto" w:fill="FFFFFF"/>
        <w:spacing w:after="300" w:line="240" w:lineRule="auto"/>
        <w:textAlignment w:val="baseline"/>
        <w:rPr>
          <w:ins w:id="586" w:author="Unknown"/>
          <w:rFonts w:ascii="inherit" w:eastAsia="Times New Roman" w:hAnsi="inherit" w:cs="Arial"/>
          <w:color w:val="4D4D4D"/>
          <w:spacing w:val="3"/>
          <w:sz w:val="23"/>
          <w:szCs w:val="23"/>
          <w:lang w:eastAsia="en-IN"/>
        </w:rPr>
      </w:pPr>
      <w:ins w:id="587" w:author="Unknown">
        <w:r w:rsidRPr="005A5020">
          <w:rPr>
            <w:rFonts w:ascii="inherit" w:eastAsia="Times New Roman" w:hAnsi="inherit" w:cs="Arial"/>
            <w:color w:val="4D4D4D"/>
            <w:spacing w:val="3"/>
            <w:sz w:val="23"/>
            <w:szCs w:val="23"/>
            <w:lang w:eastAsia="en-IN"/>
          </w:rPr>
          <w:t>The required query is:</w:t>
        </w:r>
      </w:ins>
    </w:p>
    <w:p w:rsidR="005A5020" w:rsidRPr="005A5020" w:rsidRDefault="005A5020" w:rsidP="005A50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ins w:id="588" w:author="Unknown"/>
          <w:rFonts w:ascii="Courier New" w:eastAsia="Times New Roman" w:hAnsi="Courier New" w:cs="Courier New"/>
          <w:color w:val="4D4D4D"/>
          <w:spacing w:val="3"/>
          <w:sz w:val="24"/>
          <w:szCs w:val="24"/>
          <w:lang w:eastAsia="en-IN"/>
        </w:rPr>
      </w:pPr>
      <w:ins w:id="589" w:author="Unknown"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 xml:space="preserve">Select </w:t>
        </w:r>
        <w:proofErr w:type="gramStart"/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>max(</w:t>
        </w:r>
        <w:proofErr w:type="gramEnd"/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 xml:space="preserve">Salary) from Worker </w:t>
        </w:r>
      </w:ins>
    </w:p>
    <w:p w:rsidR="005A5020" w:rsidRPr="005A5020" w:rsidRDefault="005A5020" w:rsidP="005A50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ins w:id="590" w:author="Unknown"/>
          <w:rFonts w:ascii="Courier New" w:eastAsia="Times New Roman" w:hAnsi="Courier New" w:cs="Courier New"/>
          <w:color w:val="4D4D4D"/>
          <w:spacing w:val="3"/>
          <w:sz w:val="24"/>
          <w:szCs w:val="24"/>
          <w:lang w:eastAsia="en-IN"/>
        </w:rPr>
      </w:pPr>
      <w:proofErr w:type="gramStart"/>
      <w:ins w:id="591" w:author="Unknown"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>where</w:t>
        </w:r>
        <w:proofErr w:type="gramEnd"/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 xml:space="preserve"> Salary not in (Select max(Salary) from Worker);</w:t>
        </w:r>
      </w:ins>
    </w:p>
    <w:p w:rsidR="005A5020" w:rsidRPr="005A5020" w:rsidRDefault="005A5020" w:rsidP="005A5020">
      <w:pPr>
        <w:shd w:val="clear" w:color="auto" w:fill="FFFFFF"/>
        <w:spacing w:after="300" w:line="240" w:lineRule="auto"/>
        <w:textAlignment w:val="baseline"/>
        <w:rPr>
          <w:ins w:id="592" w:author="Unknown"/>
          <w:rFonts w:ascii="inherit" w:eastAsia="Times New Roman" w:hAnsi="inherit" w:cs="Arial"/>
          <w:color w:val="4D4D4D"/>
          <w:spacing w:val="3"/>
          <w:sz w:val="23"/>
          <w:szCs w:val="23"/>
          <w:lang w:eastAsia="en-IN"/>
        </w:rPr>
      </w:pPr>
      <w:ins w:id="593" w:author="Unknown">
        <w:r w:rsidRPr="005A5020">
          <w:rPr>
            <w:rFonts w:ascii="inherit" w:eastAsia="Times New Roman" w:hAnsi="inherit" w:cs="Arial"/>
            <w:color w:val="4D4D4D"/>
            <w:spacing w:val="3"/>
            <w:sz w:val="23"/>
            <w:szCs w:val="23"/>
            <w:lang w:eastAsia="en-IN"/>
          </w:rPr>
          <w:t> </w:t>
        </w:r>
      </w:ins>
    </w:p>
    <w:p w:rsidR="005A5020" w:rsidRPr="005A5020" w:rsidRDefault="005A5020" w:rsidP="005A5020">
      <w:pPr>
        <w:shd w:val="clear" w:color="auto" w:fill="FFFFFF"/>
        <w:spacing w:after="300" w:line="240" w:lineRule="auto"/>
        <w:textAlignment w:val="baseline"/>
        <w:outlineLvl w:val="3"/>
        <w:rPr>
          <w:ins w:id="594" w:author="Unknown"/>
          <w:rFonts w:ascii="inherit" w:eastAsia="Times New Roman" w:hAnsi="inherit" w:cs="Arial"/>
          <w:b/>
          <w:bCs/>
          <w:color w:val="444444"/>
          <w:spacing w:val="3"/>
          <w:sz w:val="26"/>
          <w:szCs w:val="26"/>
          <w:lang w:eastAsia="en-IN"/>
        </w:rPr>
      </w:pPr>
      <w:proofErr w:type="gramStart"/>
      <w:ins w:id="595" w:author="Unknown">
        <w:r w:rsidRPr="005A5020">
          <w:rPr>
            <w:rFonts w:ascii="inherit" w:eastAsia="Times New Roman" w:hAnsi="inherit" w:cs="Arial"/>
            <w:b/>
            <w:bCs/>
            <w:color w:val="444444"/>
            <w:spacing w:val="3"/>
            <w:sz w:val="26"/>
            <w:szCs w:val="26"/>
            <w:lang w:eastAsia="en-IN"/>
          </w:rPr>
          <w:t>Q-37.</w:t>
        </w:r>
        <w:proofErr w:type="gramEnd"/>
        <w:r w:rsidRPr="005A5020">
          <w:rPr>
            <w:rFonts w:ascii="inherit" w:eastAsia="Times New Roman" w:hAnsi="inherit" w:cs="Arial"/>
            <w:b/>
            <w:bCs/>
            <w:color w:val="444444"/>
            <w:spacing w:val="3"/>
            <w:sz w:val="26"/>
            <w:szCs w:val="26"/>
            <w:lang w:eastAsia="en-IN"/>
          </w:rPr>
          <w:t xml:space="preserve"> Write an SQL query to show one row twice in results from a table.</w:t>
        </w:r>
      </w:ins>
    </w:p>
    <w:p w:rsidR="005A5020" w:rsidRPr="005A5020" w:rsidRDefault="005A5020" w:rsidP="005A5020">
      <w:pPr>
        <w:shd w:val="clear" w:color="auto" w:fill="FFFFFF"/>
        <w:spacing w:after="0" w:line="240" w:lineRule="auto"/>
        <w:textAlignment w:val="baseline"/>
        <w:rPr>
          <w:ins w:id="596" w:author="Unknown"/>
          <w:rFonts w:ascii="inherit" w:eastAsia="Times New Roman" w:hAnsi="inherit" w:cs="Arial"/>
          <w:color w:val="4D4D4D"/>
          <w:spacing w:val="3"/>
          <w:sz w:val="23"/>
          <w:szCs w:val="23"/>
          <w:lang w:eastAsia="en-IN"/>
        </w:rPr>
      </w:pPr>
      <w:proofErr w:type="gramStart"/>
      <w:ins w:id="597" w:author="Unknown">
        <w:r w:rsidRPr="005A5020">
          <w:rPr>
            <w:rFonts w:ascii="inherit" w:eastAsia="Times New Roman" w:hAnsi="inherit" w:cs="Arial"/>
            <w:b/>
            <w:bCs/>
            <w:color w:val="4D4D4D"/>
            <w:spacing w:val="3"/>
            <w:sz w:val="23"/>
            <w:szCs w:val="23"/>
            <w:bdr w:val="none" w:sz="0" w:space="0" w:color="auto" w:frame="1"/>
            <w:lang w:eastAsia="en-IN"/>
          </w:rPr>
          <w:t>Ans.</w:t>
        </w:r>
        <w:proofErr w:type="gramEnd"/>
      </w:ins>
    </w:p>
    <w:p w:rsidR="005A5020" w:rsidRPr="005A5020" w:rsidRDefault="005A5020" w:rsidP="005A5020">
      <w:pPr>
        <w:shd w:val="clear" w:color="auto" w:fill="FFFFFF"/>
        <w:spacing w:after="300" w:line="240" w:lineRule="auto"/>
        <w:textAlignment w:val="baseline"/>
        <w:rPr>
          <w:ins w:id="598" w:author="Unknown"/>
          <w:rFonts w:ascii="inherit" w:eastAsia="Times New Roman" w:hAnsi="inherit" w:cs="Arial"/>
          <w:color w:val="4D4D4D"/>
          <w:spacing w:val="3"/>
          <w:sz w:val="23"/>
          <w:szCs w:val="23"/>
          <w:lang w:eastAsia="en-IN"/>
        </w:rPr>
      </w:pPr>
      <w:ins w:id="599" w:author="Unknown">
        <w:r w:rsidRPr="005A5020">
          <w:rPr>
            <w:rFonts w:ascii="inherit" w:eastAsia="Times New Roman" w:hAnsi="inherit" w:cs="Arial"/>
            <w:color w:val="4D4D4D"/>
            <w:spacing w:val="3"/>
            <w:sz w:val="23"/>
            <w:szCs w:val="23"/>
            <w:lang w:eastAsia="en-IN"/>
          </w:rPr>
          <w:t>The required query is:</w:t>
        </w:r>
      </w:ins>
    </w:p>
    <w:p w:rsidR="005A5020" w:rsidRPr="005A5020" w:rsidRDefault="005A5020" w:rsidP="005A50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ins w:id="600" w:author="Unknown"/>
          <w:rFonts w:ascii="Courier New" w:eastAsia="Times New Roman" w:hAnsi="Courier New" w:cs="Courier New"/>
          <w:color w:val="4D4D4D"/>
          <w:spacing w:val="3"/>
          <w:sz w:val="24"/>
          <w:szCs w:val="24"/>
          <w:lang w:eastAsia="en-IN"/>
        </w:rPr>
      </w:pPr>
      <w:proofErr w:type="gramStart"/>
      <w:ins w:id="601" w:author="Unknown"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>select</w:t>
        </w:r>
        <w:proofErr w:type="gramEnd"/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 xml:space="preserve"> FIRST_NAME, DEPARTMENT from worker W where W.DEPARTMENT='HR' </w:t>
        </w:r>
      </w:ins>
    </w:p>
    <w:p w:rsidR="005A5020" w:rsidRPr="005A5020" w:rsidRDefault="005A5020" w:rsidP="005A50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ins w:id="602" w:author="Unknown"/>
          <w:rFonts w:ascii="Courier New" w:eastAsia="Times New Roman" w:hAnsi="Courier New" w:cs="Courier New"/>
          <w:color w:val="4D4D4D"/>
          <w:spacing w:val="3"/>
          <w:sz w:val="24"/>
          <w:szCs w:val="24"/>
          <w:lang w:eastAsia="en-IN"/>
        </w:rPr>
      </w:pPr>
      <w:proofErr w:type="gramStart"/>
      <w:ins w:id="603" w:author="Unknown"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>union</w:t>
        </w:r>
        <w:proofErr w:type="gramEnd"/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 xml:space="preserve"> all </w:t>
        </w:r>
      </w:ins>
    </w:p>
    <w:p w:rsidR="005A5020" w:rsidRPr="005A5020" w:rsidRDefault="005A5020" w:rsidP="005A50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ins w:id="604" w:author="Unknown"/>
          <w:rFonts w:ascii="Courier New" w:eastAsia="Times New Roman" w:hAnsi="Courier New" w:cs="Courier New"/>
          <w:color w:val="4D4D4D"/>
          <w:spacing w:val="3"/>
          <w:sz w:val="24"/>
          <w:szCs w:val="24"/>
          <w:lang w:eastAsia="en-IN"/>
        </w:rPr>
      </w:pPr>
      <w:proofErr w:type="gramStart"/>
      <w:ins w:id="605" w:author="Unknown"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>select</w:t>
        </w:r>
        <w:proofErr w:type="gramEnd"/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 xml:space="preserve"> FIRST_NAME, DEPARTMENT from Worker W1 where W1.DEPARTMENT='HR';</w:t>
        </w:r>
      </w:ins>
    </w:p>
    <w:p w:rsidR="005A5020" w:rsidRPr="005A5020" w:rsidRDefault="005A5020" w:rsidP="005A5020">
      <w:pPr>
        <w:shd w:val="clear" w:color="auto" w:fill="FFFFFF"/>
        <w:spacing w:after="300" w:line="240" w:lineRule="auto"/>
        <w:textAlignment w:val="baseline"/>
        <w:rPr>
          <w:ins w:id="606" w:author="Unknown"/>
          <w:rFonts w:ascii="inherit" w:eastAsia="Times New Roman" w:hAnsi="inherit" w:cs="Arial"/>
          <w:color w:val="4D4D4D"/>
          <w:spacing w:val="3"/>
          <w:sz w:val="23"/>
          <w:szCs w:val="23"/>
          <w:lang w:eastAsia="en-IN"/>
        </w:rPr>
      </w:pPr>
      <w:ins w:id="607" w:author="Unknown">
        <w:r w:rsidRPr="005A5020">
          <w:rPr>
            <w:rFonts w:ascii="inherit" w:eastAsia="Times New Roman" w:hAnsi="inherit" w:cs="Arial"/>
            <w:color w:val="4D4D4D"/>
            <w:spacing w:val="3"/>
            <w:sz w:val="23"/>
            <w:szCs w:val="23"/>
            <w:lang w:eastAsia="en-IN"/>
          </w:rPr>
          <w:t> </w:t>
        </w:r>
      </w:ins>
    </w:p>
    <w:p w:rsidR="005A5020" w:rsidRPr="005A5020" w:rsidRDefault="005A5020" w:rsidP="005A5020">
      <w:pPr>
        <w:shd w:val="clear" w:color="auto" w:fill="FFFFFF"/>
        <w:spacing w:after="300" w:line="240" w:lineRule="auto"/>
        <w:textAlignment w:val="baseline"/>
        <w:outlineLvl w:val="3"/>
        <w:rPr>
          <w:ins w:id="608" w:author="Unknown"/>
          <w:rFonts w:ascii="inherit" w:eastAsia="Times New Roman" w:hAnsi="inherit" w:cs="Arial"/>
          <w:b/>
          <w:bCs/>
          <w:color w:val="444444"/>
          <w:spacing w:val="3"/>
          <w:sz w:val="26"/>
          <w:szCs w:val="26"/>
          <w:lang w:eastAsia="en-IN"/>
        </w:rPr>
      </w:pPr>
      <w:proofErr w:type="gramStart"/>
      <w:ins w:id="609" w:author="Unknown">
        <w:r w:rsidRPr="005A5020">
          <w:rPr>
            <w:rFonts w:ascii="inherit" w:eastAsia="Times New Roman" w:hAnsi="inherit" w:cs="Arial"/>
            <w:b/>
            <w:bCs/>
            <w:color w:val="444444"/>
            <w:spacing w:val="3"/>
            <w:sz w:val="26"/>
            <w:szCs w:val="26"/>
            <w:lang w:eastAsia="en-IN"/>
          </w:rPr>
          <w:t>Q-38.</w:t>
        </w:r>
        <w:proofErr w:type="gramEnd"/>
        <w:r w:rsidRPr="005A5020">
          <w:rPr>
            <w:rFonts w:ascii="inherit" w:eastAsia="Times New Roman" w:hAnsi="inherit" w:cs="Arial"/>
            <w:b/>
            <w:bCs/>
            <w:color w:val="444444"/>
            <w:spacing w:val="3"/>
            <w:sz w:val="26"/>
            <w:szCs w:val="26"/>
            <w:lang w:eastAsia="en-IN"/>
          </w:rPr>
          <w:t xml:space="preserve"> Write an SQL query to fetch intersecting records of two tables.</w:t>
        </w:r>
      </w:ins>
    </w:p>
    <w:p w:rsidR="005A5020" w:rsidRPr="005A5020" w:rsidRDefault="005A5020" w:rsidP="005A5020">
      <w:pPr>
        <w:shd w:val="clear" w:color="auto" w:fill="FFFFFF"/>
        <w:spacing w:after="0" w:line="240" w:lineRule="auto"/>
        <w:textAlignment w:val="baseline"/>
        <w:rPr>
          <w:ins w:id="610" w:author="Unknown"/>
          <w:rFonts w:ascii="inherit" w:eastAsia="Times New Roman" w:hAnsi="inherit" w:cs="Arial"/>
          <w:color w:val="4D4D4D"/>
          <w:spacing w:val="3"/>
          <w:sz w:val="23"/>
          <w:szCs w:val="23"/>
          <w:lang w:eastAsia="en-IN"/>
        </w:rPr>
      </w:pPr>
      <w:proofErr w:type="gramStart"/>
      <w:ins w:id="611" w:author="Unknown">
        <w:r w:rsidRPr="005A5020">
          <w:rPr>
            <w:rFonts w:ascii="inherit" w:eastAsia="Times New Roman" w:hAnsi="inherit" w:cs="Arial"/>
            <w:b/>
            <w:bCs/>
            <w:color w:val="4D4D4D"/>
            <w:spacing w:val="3"/>
            <w:sz w:val="23"/>
            <w:szCs w:val="23"/>
            <w:bdr w:val="none" w:sz="0" w:space="0" w:color="auto" w:frame="1"/>
            <w:lang w:eastAsia="en-IN"/>
          </w:rPr>
          <w:t>Ans.</w:t>
        </w:r>
        <w:proofErr w:type="gramEnd"/>
      </w:ins>
    </w:p>
    <w:p w:rsidR="005A5020" w:rsidRPr="005A5020" w:rsidRDefault="005A5020" w:rsidP="005A5020">
      <w:pPr>
        <w:shd w:val="clear" w:color="auto" w:fill="FFFFFF"/>
        <w:spacing w:after="300" w:line="240" w:lineRule="auto"/>
        <w:textAlignment w:val="baseline"/>
        <w:rPr>
          <w:ins w:id="612" w:author="Unknown"/>
          <w:rFonts w:ascii="inherit" w:eastAsia="Times New Roman" w:hAnsi="inherit" w:cs="Arial"/>
          <w:color w:val="4D4D4D"/>
          <w:spacing w:val="3"/>
          <w:sz w:val="23"/>
          <w:szCs w:val="23"/>
          <w:lang w:eastAsia="en-IN"/>
        </w:rPr>
      </w:pPr>
      <w:ins w:id="613" w:author="Unknown">
        <w:r w:rsidRPr="005A5020">
          <w:rPr>
            <w:rFonts w:ascii="inherit" w:eastAsia="Times New Roman" w:hAnsi="inherit" w:cs="Arial"/>
            <w:color w:val="4D4D4D"/>
            <w:spacing w:val="3"/>
            <w:sz w:val="23"/>
            <w:szCs w:val="23"/>
            <w:lang w:eastAsia="en-IN"/>
          </w:rPr>
          <w:t>The required query is:</w:t>
        </w:r>
      </w:ins>
    </w:p>
    <w:p w:rsidR="005A5020" w:rsidRPr="005A5020" w:rsidRDefault="005A5020" w:rsidP="005A50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ins w:id="614" w:author="Unknown"/>
          <w:rFonts w:ascii="Courier New" w:eastAsia="Times New Roman" w:hAnsi="Courier New" w:cs="Courier New"/>
          <w:color w:val="4D4D4D"/>
          <w:spacing w:val="3"/>
          <w:sz w:val="24"/>
          <w:szCs w:val="24"/>
          <w:lang w:eastAsia="en-IN"/>
        </w:rPr>
      </w:pPr>
      <w:ins w:id="615" w:author="Unknown"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>(SELECT * FROM Worker)</w:t>
        </w:r>
      </w:ins>
    </w:p>
    <w:p w:rsidR="005A5020" w:rsidRPr="005A5020" w:rsidRDefault="005A5020" w:rsidP="005A50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ins w:id="616" w:author="Unknown"/>
          <w:rFonts w:ascii="Courier New" w:eastAsia="Times New Roman" w:hAnsi="Courier New" w:cs="Courier New"/>
          <w:color w:val="4D4D4D"/>
          <w:spacing w:val="3"/>
          <w:sz w:val="24"/>
          <w:szCs w:val="24"/>
          <w:lang w:eastAsia="en-IN"/>
        </w:rPr>
      </w:pPr>
      <w:ins w:id="617" w:author="Unknown"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>INTERSECT</w:t>
        </w:r>
      </w:ins>
    </w:p>
    <w:p w:rsidR="005A5020" w:rsidRPr="005A5020" w:rsidRDefault="005A5020" w:rsidP="005A50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ins w:id="618" w:author="Unknown"/>
          <w:rFonts w:ascii="Courier New" w:eastAsia="Times New Roman" w:hAnsi="Courier New" w:cs="Courier New"/>
          <w:color w:val="4D4D4D"/>
          <w:spacing w:val="3"/>
          <w:sz w:val="24"/>
          <w:szCs w:val="24"/>
          <w:lang w:eastAsia="en-IN"/>
        </w:rPr>
      </w:pPr>
      <w:ins w:id="619" w:author="Unknown"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 xml:space="preserve">(SELECT * FROM </w:t>
        </w:r>
        <w:proofErr w:type="spellStart"/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>WorkerClone</w:t>
        </w:r>
        <w:proofErr w:type="spellEnd"/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>);</w:t>
        </w:r>
      </w:ins>
    </w:p>
    <w:p w:rsidR="005A5020" w:rsidRPr="005A5020" w:rsidRDefault="005A5020" w:rsidP="005A5020">
      <w:pPr>
        <w:shd w:val="clear" w:color="auto" w:fill="FFFFFF"/>
        <w:spacing w:after="300" w:line="240" w:lineRule="auto"/>
        <w:textAlignment w:val="baseline"/>
        <w:rPr>
          <w:ins w:id="620" w:author="Unknown"/>
          <w:rFonts w:ascii="inherit" w:eastAsia="Times New Roman" w:hAnsi="inherit" w:cs="Arial"/>
          <w:color w:val="4D4D4D"/>
          <w:spacing w:val="3"/>
          <w:sz w:val="23"/>
          <w:szCs w:val="23"/>
          <w:lang w:eastAsia="en-IN"/>
        </w:rPr>
      </w:pPr>
      <w:ins w:id="621" w:author="Unknown">
        <w:r w:rsidRPr="005A5020">
          <w:rPr>
            <w:rFonts w:ascii="inherit" w:eastAsia="Times New Roman" w:hAnsi="inherit" w:cs="Arial"/>
            <w:color w:val="4D4D4D"/>
            <w:spacing w:val="3"/>
            <w:sz w:val="23"/>
            <w:szCs w:val="23"/>
            <w:lang w:eastAsia="en-IN"/>
          </w:rPr>
          <w:lastRenderedPageBreak/>
          <w:t> </w:t>
        </w:r>
      </w:ins>
    </w:p>
    <w:p w:rsidR="005A5020" w:rsidRPr="005A5020" w:rsidRDefault="005A5020" w:rsidP="005A5020">
      <w:pPr>
        <w:shd w:val="clear" w:color="auto" w:fill="FFFFFF"/>
        <w:spacing w:after="300" w:line="240" w:lineRule="auto"/>
        <w:textAlignment w:val="baseline"/>
        <w:outlineLvl w:val="3"/>
        <w:rPr>
          <w:ins w:id="622" w:author="Unknown"/>
          <w:rFonts w:ascii="inherit" w:eastAsia="Times New Roman" w:hAnsi="inherit" w:cs="Arial"/>
          <w:b/>
          <w:bCs/>
          <w:color w:val="444444"/>
          <w:spacing w:val="3"/>
          <w:sz w:val="26"/>
          <w:szCs w:val="26"/>
          <w:lang w:eastAsia="en-IN"/>
        </w:rPr>
      </w:pPr>
      <w:proofErr w:type="gramStart"/>
      <w:ins w:id="623" w:author="Unknown">
        <w:r w:rsidRPr="005A5020">
          <w:rPr>
            <w:rFonts w:ascii="inherit" w:eastAsia="Times New Roman" w:hAnsi="inherit" w:cs="Arial"/>
            <w:b/>
            <w:bCs/>
            <w:color w:val="444444"/>
            <w:spacing w:val="3"/>
            <w:sz w:val="26"/>
            <w:szCs w:val="26"/>
            <w:lang w:eastAsia="en-IN"/>
          </w:rPr>
          <w:t>Q-39.</w:t>
        </w:r>
        <w:proofErr w:type="gramEnd"/>
        <w:r w:rsidRPr="005A5020">
          <w:rPr>
            <w:rFonts w:ascii="inherit" w:eastAsia="Times New Roman" w:hAnsi="inherit" w:cs="Arial"/>
            <w:b/>
            <w:bCs/>
            <w:color w:val="444444"/>
            <w:spacing w:val="3"/>
            <w:sz w:val="26"/>
            <w:szCs w:val="26"/>
            <w:lang w:eastAsia="en-IN"/>
          </w:rPr>
          <w:t xml:space="preserve"> Write an SQL query to fetch the first 50% records from a table.</w:t>
        </w:r>
      </w:ins>
    </w:p>
    <w:p w:rsidR="005A5020" w:rsidRPr="005A5020" w:rsidRDefault="005A5020" w:rsidP="005A5020">
      <w:pPr>
        <w:shd w:val="clear" w:color="auto" w:fill="FFFFFF"/>
        <w:spacing w:after="0" w:line="240" w:lineRule="auto"/>
        <w:textAlignment w:val="baseline"/>
        <w:rPr>
          <w:ins w:id="624" w:author="Unknown"/>
          <w:rFonts w:ascii="inherit" w:eastAsia="Times New Roman" w:hAnsi="inherit" w:cs="Arial"/>
          <w:color w:val="4D4D4D"/>
          <w:spacing w:val="3"/>
          <w:sz w:val="23"/>
          <w:szCs w:val="23"/>
          <w:lang w:eastAsia="en-IN"/>
        </w:rPr>
      </w:pPr>
      <w:proofErr w:type="gramStart"/>
      <w:ins w:id="625" w:author="Unknown">
        <w:r w:rsidRPr="005A5020">
          <w:rPr>
            <w:rFonts w:ascii="inherit" w:eastAsia="Times New Roman" w:hAnsi="inherit" w:cs="Arial"/>
            <w:b/>
            <w:bCs/>
            <w:color w:val="4D4D4D"/>
            <w:spacing w:val="3"/>
            <w:sz w:val="23"/>
            <w:szCs w:val="23"/>
            <w:bdr w:val="none" w:sz="0" w:space="0" w:color="auto" w:frame="1"/>
            <w:lang w:eastAsia="en-IN"/>
          </w:rPr>
          <w:t>Ans.</w:t>
        </w:r>
        <w:proofErr w:type="gramEnd"/>
      </w:ins>
    </w:p>
    <w:p w:rsidR="005A5020" w:rsidRPr="005A5020" w:rsidRDefault="005A5020" w:rsidP="005A5020">
      <w:pPr>
        <w:shd w:val="clear" w:color="auto" w:fill="FFFFFF"/>
        <w:spacing w:after="300" w:line="240" w:lineRule="auto"/>
        <w:textAlignment w:val="baseline"/>
        <w:rPr>
          <w:ins w:id="626" w:author="Unknown"/>
          <w:rFonts w:ascii="inherit" w:eastAsia="Times New Roman" w:hAnsi="inherit" w:cs="Arial"/>
          <w:color w:val="4D4D4D"/>
          <w:spacing w:val="3"/>
          <w:sz w:val="23"/>
          <w:szCs w:val="23"/>
          <w:lang w:eastAsia="en-IN"/>
        </w:rPr>
      </w:pPr>
      <w:ins w:id="627" w:author="Unknown">
        <w:r w:rsidRPr="005A5020">
          <w:rPr>
            <w:rFonts w:ascii="inherit" w:eastAsia="Times New Roman" w:hAnsi="inherit" w:cs="Arial"/>
            <w:color w:val="4D4D4D"/>
            <w:spacing w:val="3"/>
            <w:sz w:val="23"/>
            <w:szCs w:val="23"/>
            <w:lang w:eastAsia="en-IN"/>
          </w:rPr>
          <w:t>The required query is:</w:t>
        </w:r>
      </w:ins>
    </w:p>
    <w:p w:rsidR="005A5020" w:rsidRPr="005A5020" w:rsidRDefault="005A5020" w:rsidP="005A50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ins w:id="628" w:author="Unknown"/>
          <w:rFonts w:ascii="Courier New" w:eastAsia="Times New Roman" w:hAnsi="Courier New" w:cs="Courier New"/>
          <w:color w:val="4D4D4D"/>
          <w:spacing w:val="3"/>
          <w:sz w:val="24"/>
          <w:szCs w:val="24"/>
          <w:lang w:eastAsia="en-IN"/>
        </w:rPr>
      </w:pPr>
      <w:ins w:id="629" w:author="Unknown"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>SELECT *</w:t>
        </w:r>
      </w:ins>
    </w:p>
    <w:p w:rsidR="005A5020" w:rsidRPr="005A5020" w:rsidRDefault="005A5020" w:rsidP="005A50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ins w:id="630" w:author="Unknown"/>
          <w:rFonts w:ascii="Courier New" w:eastAsia="Times New Roman" w:hAnsi="Courier New" w:cs="Courier New"/>
          <w:color w:val="4D4D4D"/>
          <w:spacing w:val="3"/>
          <w:sz w:val="24"/>
          <w:szCs w:val="24"/>
          <w:lang w:eastAsia="en-IN"/>
        </w:rPr>
      </w:pPr>
      <w:ins w:id="631" w:author="Unknown"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>FROM WORKER</w:t>
        </w:r>
      </w:ins>
    </w:p>
    <w:p w:rsidR="005A5020" w:rsidRPr="005A5020" w:rsidRDefault="005A5020" w:rsidP="005A50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ins w:id="632" w:author="Unknown"/>
          <w:rFonts w:ascii="Courier New" w:eastAsia="Times New Roman" w:hAnsi="Courier New" w:cs="Courier New"/>
          <w:color w:val="4D4D4D"/>
          <w:spacing w:val="3"/>
          <w:sz w:val="24"/>
          <w:szCs w:val="24"/>
          <w:lang w:eastAsia="en-IN"/>
        </w:rPr>
      </w:pPr>
      <w:ins w:id="633" w:author="Unknown"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 xml:space="preserve">WHERE WORKER_ID &lt;= (SELECT </w:t>
        </w:r>
        <w:proofErr w:type="gramStart"/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>count(</w:t>
        </w:r>
        <w:proofErr w:type="gramEnd"/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>WORKER_ID)/2 from Worker);</w:t>
        </w:r>
      </w:ins>
    </w:p>
    <w:p w:rsidR="005A5020" w:rsidRPr="005A5020" w:rsidRDefault="005A5020" w:rsidP="005A5020">
      <w:pPr>
        <w:shd w:val="clear" w:color="auto" w:fill="FFFFFF"/>
        <w:spacing w:after="300" w:line="240" w:lineRule="auto"/>
        <w:textAlignment w:val="baseline"/>
        <w:rPr>
          <w:ins w:id="634" w:author="Unknown"/>
          <w:rFonts w:ascii="inherit" w:eastAsia="Times New Roman" w:hAnsi="inherit" w:cs="Arial"/>
          <w:color w:val="4D4D4D"/>
          <w:spacing w:val="3"/>
          <w:sz w:val="23"/>
          <w:szCs w:val="23"/>
          <w:lang w:eastAsia="en-IN"/>
        </w:rPr>
      </w:pPr>
      <w:ins w:id="635" w:author="Unknown">
        <w:r w:rsidRPr="005A5020">
          <w:rPr>
            <w:rFonts w:ascii="inherit" w:eastAsia="Times New Roman" w:hAnsi="inherit" w:cs="Arial"/>
            <w:color w:val="4D4D4D"/>
            <w:spacing w:val="3"/>
            <w:sz w:val="23"/>
            <w:szCs w:val="23"/>
            <w:lang w:eastAsia="en-IN"/>
          </w:rPr>
          <w:t> </w:t>
        </w:r>
      </w:ins>
    </w:p>
    <w:p w:rsidR="005A5020" w:rsidRPr="005A5020" w:rsidRDefault="005A5020" w:rsidP="005A5020">
      <w:pPr>
        <w:shd w:val="clear" w:color="auto" w:fill="FFFFFF"/>
        <w:spacing w:after="300" w:line="240" w:lineRule="auto"/>
        <w:textAlignment w:val="baseline"/>
        <w:outlineLvl w:val="3"/>
        <w:rPr>
          <w:ins w:id="636" w:author="Unknown"/>
          <w:rFonts w:ascii="inherit" w:eastAsia="Times New Roman" w:hAnsi="inherit" w:cs="Arial"/>
          <w:b/>
          <w:bCs/>
          <w:color w:val="444444"/>
          <w:spacing w:val="3"/>
          <w:sz w:val="26"/>
          <w:szCs w:val="26"/>
          <w:lang w:eastAsia="en-IN"/>
        </w:rPr>
      </w:pPr>
      <w:proofErr w:type="gramStart"/>
      <w:ins w:id="637" w:author="Unknown">
        <w:r w:rsidRPr="005A5020">
          <w:rPr>
            <w:rFonts w:ascii="inherit" w:eastAsia="Times New Roman" w:hAnsi="inherit" w:cs="Arial"/>
            <w:b/>
            <w:bCs/>
            <w:color w:val="444444"/>
            <w:spacing w:val="3"/>
            <w:sz w:val="26"/>
            <w:szCs w:val="26"/>
            <w:lang w:eastAsia="en-IN"/>
          </w:rPr>
          <w:t>Q-40.</w:t>
        </w:r>
        <w:proofErr w:type="gramEnd"/>
        <w:r w:rsidRPr="005A5020">
          <w:rPr>
            <w:rFonts w:ascii="inherit" w:eastAsia="Times New Roman" w:hAnsi="inherit" w:cs="Arial"/>
            <w:b/>
            <w:bCs/>
            <w:color w:val="444444"/>
            <w:spacing w:val="3"/>
            <w:sz w:val="26"/>
            <w:szCs w:val="26"/>
            <w:lang w:eastAsia="en-IN"/>
          </w:rPr>
          <w:t xml:space="preserve"> Write an SQL query to fetch the departments that have less than five people in it.</w:t>
        </w:r>
      </w:ins>
    </w:p>
    <w:p w:rsidR="005A5020" w:rsidRPr="005A5020" w:rsidRDefault="005A5020" w:rsidP="005A5020">
      <w:pPr>
        <w:shd w:val="clear" w:color="auto" w:fill="FFFFFF"/>
        <w:spacing w:after="0" w:line="240" w:lineRule="auto"/>
        <w:textAlignment w:val="baseline"/>
        <w:rPr>
          <w:ins w:id="638" w:author="Unknown"/>
          <w:rFonts w:ascii="inherit" w:eastAsia="Times New Roman" w:hAnsi="inherit" w:cs="Arial"/>
          <w:color w:val="4D4D4D"/>
          <w:spacing w:val="3"/>
          <w:sz w:val="23"/>
          <w:szCs w:val="23"/>
          <w:lang w:eastAsia="en-IN"/>
        </w:rPr>
      </w:pPr>
      <w:proofErr w:type="gramStart"/>
      <w:ins w:id="639" w:author="Unknown">
        <w:r w:rsidRPr="005A5020">
          <w:rPr>
            <w:rFonts w:ascii="inherit" w:eastAsia="Times New Roman" w:hAnsi="inherit" w:cs="Arial"/>
            <w:b/>
            <w:bCs/>
            <w:color w:val="4D4D4D"/>
            <w:spacing w:val="3"/>
            <w:sz w:val="23"/>
            <w:szCs w:val="23"/>
            <w:bdr w:val="none" w:sz="0" w:space="0" w:color="auto" w:frame="1"/>
            <w:lang w:eastAsia="en-IN"/>
          </w:rPr>
          <w:t>Ans.</w:t>
        </w:r>
        <w:proofErr w:type="gramEnd"/>
      </w:ins>
    </w:p>
    <w:p w:rsidR="005A5020" w:rsidRPr="005A5020" w:rsidRDefault="005A5020" w:rsidP="005A5020">
      <w:pPr>
        <w:shd w:val="clear" w:color="auto" w:fill="FFFFFF"/>
        <w:spacing w:after="300" w:line="240" w:lineRule="auto"/>
        <w:textAlignment w:val="baseline"/>
        <w:rPr>
          <w:ins w:id="640" w:author="Unknown"/>
          <w:rFonts w:ascii="inherit" w:eastAsia="Times New Roman" w:hAnsi="inherit" w:cs="Arial"/>
          <w:color w:val="4D4D4D"/>
          <w:spacing w:val="3"/>
          <w:sz w:val="23"/>
          <w:szCs w:val="23"/>
          <w:lang w:eastAsia="en-IN"/>
        </w:rPr>
      </w:pPr>
      <w:ins w:id="641" w:author="Unknown">
        <w:r w:rsidRPr="005A5020">
          <w:rPr>
            <w:rFonts w:ascii="inherit" w:eastAsia="Times New Roman" w:hAnsi="inherit" w:cs="Arial"/>
            <w:color w:val="4D4D4D"/>
            <w:spacing w:val="3"/>
            <w:sz w:val="23"/>
            <w:szCs w:val="23"/>
            <w:lang w:eastAsia="en-IN"/>
          </w:rPr>
          <w:t>The required query is:</w:t>
        </w:r>
      </w:ins>
    </w:p>
    <w:p w:rsidR="005A5020" w:rsidRPr="005A5020" w:rsidRDefault="005A5020" w:rsidP="005A50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ins w:id="642" w:author="Unknown"/>
          <w:rFonts w:ascii="Courier New" w:eastAsia="Times New Roman" w:hAnsi="Courier New" w:cs="Courier New"/>
          <w:color w:val="4D4D4D"/>
          <w:spacing w:val="3"/>
          <w:sz w:val="24"/>
          <w:szCs w:val="24"/>
          <w:lang w:eastAsia="en-IN"/>
        </w:rPr>
      </w:pPr>
      <w:ins w:id="643" w:author="Unknown"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 xml:space="preserve">SELECT DEPARTMENT, </w:t>
        </w:r>
        <w:proofErr w:type="gramStart"/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>COUNT(</w:t>
        </w:r>
        <w:proofErr w:type="gramEnd"/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>WORKER_ID) as 'Number of Workers' FROM Worker GROUP BY DEPARTMENT HAVING COUNT(WORKER_ID) &lt; 5;</w:t>
        </w:r>
      </w:ins>
    </w:p>
    <w:p w:rsidR="005A5020" w:rsidRPr="005A5020" w:rsidRDefault="005A5020" w:rsidP="005A5020">
      <w:pPr>
        <w:shd w:val="clear" w:color="auto" w:fill="FFFFFF"/>
        <w:spacing w:after="300" w:line="240" w:lineRule="auto"/>
        <w:textAlignment w:val="baseline"/>
        <w:rPr>
          <w:ins w:id="644" w:author="Unknown"/>
          <w:rFonts w:ascii="inherit" w:eastAsia="Times New Roman" w:hAnsi="inherit" w:cs="Arial"/>
          <w:color w:val="4D4D4D"/>
          <w:spacing w:val="3"/>
          <w:sz w:val="23"/>
          <w:szCs w:val="23"/>
          <w:lang w:eastAsia="en-IN"/>
        </w:rPr>
      </w:pPr>
      <w:ins w:id="645" w:author="Unknown">
        <w:r w:rsidRPr="005A5020">
          <w:rPr>
            <w:rFonts w:ascii="inherit" w:eastAsia="Times New Roman" w:hAnsi="inherit" w:cs="Arial"/>
            <w:color w:val="4D4D4D"/>
            <w:spacing w:val="3"/>
            <w:sz w:val="23"/>
            <w:szCs w:val="23"/>
            <w:lang w:eastAsia="en-IN"/>
          </w:rPr>
          <w:t> </w:t>
        </w:r>
      </w:ins>
    </w:p>
    <w:p w:rsidR="005A5020" w:rsidRPr="005A5020" w:rsidRDefault="005A5020" w:rsidP="005A5020">
      <w:pPr>
        <w:shd w:val="clear" w:color="auto" w:fill="FFFFFF"/>
        <w:spacing w:after="300" w:line="240" w:lineRule="auto"/>
        <w:textAlignment w:val="baseline"/>
        <w:outlineLvl w:val="3"/>
        <w:rPr>
          <w:ins w:id="646" w:author="Unknown"/>
          <w:rFonts w:ascii="inherit" w:eastAsia="Times New Roman" w:hAnsi="inherit" w:cs="Arial"/>
          <w:b/>
          <w:bCs/>
          <w:color w:val="444444"/>
          <w:spacing w:val="3"/>
          <w:sz w:val="26"/>
          <w:szCs w:val="26"/>
          <w:lang w:eastAsia="en-IN"/>
        </w:rPr>
      </w:pPr>
      <w:proofErr w:type="gramStart"/>
      <w:ins w:id="647" w:author="Unknown">
        <w:r w:rsidRPr="005A5020">
          <w:rPr>
            <w:rFonts w:ascii="inherit" w:eastAsia="Times New Roman" w:hAnsi="inherit" w:cs="Arial"/>
            <w:b/>
            <w:bCs/>
            <w:color w:val="444444"/>
            <w:spacing w:val="3"/>
            <w:sz w:val="26"/>
            <w:szCs w:val="26"/>
            <w:lang w:eastAsia="en-IN"/>
          </w:rPr>
          <w:t>Q-41.</w:t>
        </w:r>
        <w:proofErr w:type="gramEnd"/>
        <w:r w:rsidRPr="005A5020">
          <w:rPr>
            <w:rFonts w:ascii="inherit" w:eastAsia="Times New Roman" w:hAnsi="inherit" w:cs="Arial"/>
            <w:b/>
            <w:bCs/>
            <w:color w:val="444444"/>
            <w:spacing w:val="3"/>
            <w:sz w:val="26"/>
            <w:szCs w:val="26"/>
            <w:lang w:eastAsia="en-IN"/>
          </w:rPr>
          <w:t xml:space="preserve"> Write an SQL query to show all departments along with the number of people in there.</w:t>
        </w:r>
      </w:ins>
    </w:p>
    <w:p w:rsidR="005A5020" w:rsidRPr="005A5020" w:rsidRDefault="005A5020" w:rsidP="005A5020">
      <w:pPr>
        <w:shd w:val="clear" w:color="auto" w:fill="FFFFFF"/>
        <w:spacing w:after="0" w:line="240" w:lineRule="auto"/>
        <w:textAlignment w:val="baseline"/>
        <w:rPr>
          <w:ins w:id="648" w:author="Unknown"/>
          <w:rFonts w:ascii="inherit" w:eastAsia="Times New Roman" w:hAnsi="inherit" w:cs="Arial"/>
          <w:color w:val="4D4D4D"/>
          <w:spacing w:val="3"/>
          <w:sz w:val="23"/>
          <w:szCs w:val="23"/>
          <w:lang w:eastAsia="en-IN"/>
        </w:rPr>
      </w:pPr>
      <w:proofErr w:type="gramStart"/>
      <w:ins w:id="649" w:author="Unknown">
        <w:r w:rsidRPr="005A5020">
          <w:rPr>
            <w:rFonts w:ascii="inherit" w:eastAsia="Times New Roman" w:hAnsi="inherit" w:cs="Arial"/>
            <w:b/>
            <w:bCs/>
            <w:color w:val="4D4D4D"/>
            <w:spacing w:val="3"/>
            <w:sz w:val="23"/>
            <w:szCs w:val="23"/>
            <w:bdr w:val="none" w:sz="0" w:space="0" w:color="auto" w:frame="1"/>
            <w:lang w:eastAsia="en-IN"/>
          </w:rPr>
          <w:t>Ans.</w:t>
        </w:r>
        <w:proofErr w:type="gramEnd"/>
      </w:ins>
    </w:p>
    <w:p w:rsidR="005A5020" w:rsidRPr="005A5020" w:rsidRDefault="005A5020" w:rsidP="005A5020">
      <w:pPr>
        <w:shd w:val="clear" w:color="auto" w:fill="FFFFFF"/>
        <w:spacing w:after="300" w:line="240" w:lineRule="auto"/>
        <w:textAlignment w:val="baseline"/>
        <w:rPr>
          <w:ins w:id="650" w:author="Unknown"/>
          <w:rFonts w:ascii="inherit" w:eastAsia="Times New Roman" w:hAnsi="inherit" w:cs="Arial"/>
          <w:color w:val="4D4D4D"/>
          <w:spacing w:val="3"/>
          <w:sz w:val="23"/>
          <w:szCs w:val="23"/>
          <w:lang w:eastAsia="en-IN"/>
        </w:rPr>
      </w:pPr>
      <w:ins w:id="651" w:author="Unknown">
        <w:r w:rsidRPr="005A5020">
          <w:rPr>
            <w:rFonts w:ascii="inherit" w:eastAsia="Times New Roman" w:hAnsi="inherit" w:cs="Arial"/>
            <w:color w:val="4D4D4D"/>
            <w:spacing w:val="3"/>
            <w:sz w:val="23"/>
            <w:szCs w:val="23"/>
            <w:lang w:eastAsia="en-IN"/>
          </w:rPr>
          <w:t>The following query returns the expected result:</w:t>
        </w:r>
      </w:ins>
    </w:p>
    <w:p w:rsidR="005A5020" w:rsidRPr="005A5020" w:rsidRDefault="005A5020" w:rsidP="005A50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ins w:id="652" w:author="Unknown"/>
          <w:rFonts w:ascii="Courier New" w:eastAsia="Times New Roman" w:hAnsi="Courier New" w:cs="Courier New"/>
          <w:color w:val="4D4D4D"/>
          <w:spacing w:val="3"/>
          <w:sz w:val="24"/>
          <w:szCs w:val="24"/>
          <w:lang w:eastAsia="en-IN"/>
        </w:rPr>
      </w:pPr>
      <w:ins w:id="653" w:author="Unknown"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 xml:space="preserve">SELECT DEPARTMENT, </w:t>
        </w:r>
        <w:proofErr w:type="gramStart"/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>COUNT(</w:t>
        </w:r>
        <w:proofErr w:type="gramEnd"/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>DEPARTMENT) as 'Number of Workers' FROM Worker GROUP BY DEPARTMENT;</w:t>
        </w:r>
      </w:ins>
    </w:p>
    <w:p w:rsidR="005A5020" w:rsidRPr="005A5020" w:rsidRDefault="005A5020" w:rsidP="005A5020">
      <w:pPr>
        <w:shd w:val="clear" w:color="auto" w:fill="FFFFFF"/>
        <w:spacing w:after="300" w:line="240" w:lineRule="auto"/>
        <w:textAlignment w:val="baseline"/>
        <w:rPr>
          <w:ins w:id="654" w:author="Unknown"/>
          <w:rFonts w:ascii="inherit" w:eastAsia="Times New Roman" w:hAnsi="inherit" w:cs="Arial"/>
          <w:color w:val="4D4D4D"/>
          <w:spacing w:val="3"/>
          <w:sz w:val="23"/>
          <w:szCs w:val="23"/>
          <w:lang w:eastAsia="en-IN"/>
        </w:rPr>
      </w:pPr>
      <w:ins w:id="655" w:author="Unknown">
        <w:r w:rsidRPr="005A5020">
          <w:rPr>
            <w:rFonts w:ascii="inherit" w:eastAsia="Times New Roman" w:hAnsi="inherit" w:cs="Arial"/>
            <w:color w:val="4D4D4D"/>
            <w:spacing w:val="3"/>
            <w:sz w:val="23"/>
            <w:szCs w:val="23"/>
            <w:lang w:eastAsia="en-IN"/>
          </w:rPr>
          <w:t> </w:t>
        </w:r>
      </w:ins>
    </w:p>
    <w:p w:rsidR="005A5020" w:rsidRPr="005A5020" w:rsidRDefault="005A5020" w:rsidP="005A5020">
      <w:pPr>
        <w:shd w:val="clear" w:color="auto" w:fill="FFFFFF"/>
        <w:spacing w:after="300" w:line="240" w:lineRule="auto"/>
        <w:textAlignment w:val="baseline"/>
        <w:outlineLvl w:val="3"/>
        <w:rPr>
          <w:ins w:id="656" w:author="Unknown"/>
          <w:rFonts w:ascii="inherit" w:eastAsia="Times New Roman" w:hAnsi="inherit" w:cs="Arial"/>
          <w:b/>
          <w:bCs/>
          <w:color w:val="444444"/>
          <w:spacing w:val="3"/>
          <w:sz w:val="26"/>
          <w:szCs w:val="26"/>
          <w:lang w:eastAsia="en-IN"/>
        </w:rPr>
      </w:pPr>
      <w:proofErr w:type="gramStart"/>
      <w:ins w:id="657" w:author="Unknown">
        <w:r w:rsidRPr="005A5020">
          <w:rPr>
            <w:rFonts w:ascii="inherit" w:eastAsia="Times New Roman" w:hAnsi="inherit" w:cs="Arial"/>
            <w:b/>
            <w:bCs/>
            <w:color w:val="444444"/>
            <w:spacing w:val="3"/>
            <w:sz w:val="26"/>
            <w:szCs w:val="26"/>
            <w:lang w:eastAsia="en-IN"/>
          </w:rPr>
          <w:t>Q-42.</w:t>
        </w:r>
        <w:proofErr w:type="gramEnd"/>
        <w:r w:rsidRPr="005A5020">
          <w:rPr>
            <w:rFonts w:ascii="inherit" w:eastAsia="Times New Roman" w:hAnsi="inherit" w:cs="Arial"/>
            <w:b/>
            <w:bCs/>
            <w:color w:val="444444"/>
            <w:spacing w:val="3"/>
            <w:sz w:val="26"/>
            <w:szCs w:val="26"/>
            <w:lang w:eastAsia="en-IN"/>
          </w:rPr>
          <w:t xml:space="preserve"> Write an SQL query to show the last record from a table.</w:t>
        </w:r>
      </w:ins>
    </w:p>
    <w:p w:rsidR="005A5020" w:rsidRPr="005A5020" w:rsidRDefault="005A5020" w:rsidP="005A5020">
      <w:pPr>
        <w:shd w:val="clear" w:color="auto" w:fill="FFFFFF"/>
        <w:spacing w:after="0" w:line="240" w:lineRule="auto"/>
        <w:textAlignment w:val="baseline"/>
        <w:rPr>
          <w:ins w:id="658" w:author="Unknown"/>
          <w:rFonts w:ascii="inherit" w:eastAsia="Times New Roman" w:hAnsi="inherit" w:cs="Arial"/>
          <w:color w:val="4D4D4D"/>
          <w:spacing w:val="3"/>
          <w:sz w:val="23"/>
          <w:szCs w:val="23"/>
          <w:lang w:eastAsia="en-IN"/>
        </w:rPr>
      </w:pPr>
      <w:proofErr w:type="gramStart"/>
      <w:ins w:id="659" w:author="Unknown">
        <w:r w:rsidRPr="005A5020">
          <w:rPr>
            <w:rFonts w:ascii="inherit" w:eastAsia="Times New Roman" w:hAnsi="inherit" w:cs="Arial"/>
            <w:b/>
            <w:bCs/>
            <w:color w:val="4D4D4D"/>
            <w:spacing w:val="3"/>
            <w:sz w:val="23"/>
            <w:szCs w:val="23"/>
            <w:bdr w:val="none" w:sz="0" w:space="0" w:color="auto" w:frame="1"/>
            <w:lang w:eastAsia="en-IN"/>
          </w:rPr>
          <w:t>Ans.</w:t>
        </w:r>
        <w:proofErr w:type="gramEnd"/>
      </w:ins>
    </w:p>
    <w:p w:rsidR="005A5020" w:rsidRPr="005A5020" w:rsidRDefault="005A5020" w:rsidP="005A5020">
      <w:pPr>
        <w:shd w:val="clear" w:color="auto" w:fill="FFFFFF"/>
        <w:spacing w:after="300" w:line="240" w:lineRule="auto"/>
        <w:textAlignment w:val="baseline"/>
        <w:rPr>
          <w:ins w:id="660" w:author="Unknown"/>
          <w:rFonts w:ascii="inherit" w:eastAsia="Times New Roman" w:hAnsi="inherit" w:cs="Arial"/>
          <w:color w:val="4D4D4D"/>
          <w:spacing w:val="3"/>
          <w:sz w:val="23"/>
          <w:szCs w:val="23"/>
          <w:lang w:eastAsia="en-IN"/>
        </w:rPr>
      </w:pPr>
      <w:ins w:id="661" w:author="Unknown">
        <w:r w:rsidRPr="005A5020">
          <w:rPr>
            <w:rFonts w:ascii="inherit" w:eastAsia="Times New Roman" w:hAnsi="inherit" w:cs="Arial"/>
            <w:color w:val="4D4D4D"/>
            <w:spacing w:val="3"/>
            <w:sz w:val="23"/>
            <w:szCs w:val="23"/>
            <w:lang w:eastAsia="en-IN"/>
          </w:rPr>
          <w:t>The following query will return the last record from the Worker table:</w:t>
        </w:r>
      </w:ins>
    </w:p>
    <w:p w:rsidR="005A5020" w:rsidRPr="005A5020" w:rsidRDefault="005A5020" w:rsidP="005A50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ins w:id="662" w:author="Unknown"/>
          <w:rFonts w:ascii="Courier New" w:eastAsia="Times New Roman" w:hAnsi="Courier New" w:cs="Courier New"/>
          <w:color w:val="4D4D4D"/>
          <w:spacing w:val="3"/>
          <w:sz w:val="24"/>
          <w:szCs w:val="24"/>
          <w:lang w:eastAsia="en-IN"/>
        </w:rPr>
      </w:pPr>
      <w:ins w:id="663" w:author="Unknown"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 xml:space="preserve">Select * from Worker where WORKER_ID = (SELECT </w:t>
        </w:r>
        <w:proofErr w:type="gramStart"/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>max(</w:t>
        </w:r>
        <w:proofErr w:type="gramEnd"/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>WORKER_ID) from Worker);</w:t>
        </w:r>
      </w:ins>
    </w:p>
    <w:p w:rsidR="005A5020" w:rsidRPr="005A5020" w:rsidRDefault="005A5020" w:rsidP="005A5020">
      <w:pPr>
        <w:shd w:val="clear" w:color="auto" w:fill="FFFFFF"/>
        <w:spacing w:after="300" w:line="240" w:lineRule="auto"/>
        <w:textAlignment w:val="baseline"/>
        <w:rPr>
          <w:ins w:id="664" w:author="Unknown"/>
          <w:rFonts w:ascii="inherit" w:eastAsia="Times New Roman" w:hAnsi="inherit" w:cs="Arial"/>
          <w:color w:val="4D4D4D"/>
          <w:spacing w:val="3"/>
          <w:sz w:val="23"/>
          <w:szCs w:val="23"/>
          <w:lang w:eastAsia="en-IN"/>
        </w:rPr>
      </w:pPr>
      <w:ins w:id="665" w:author="Unknown">
        <w:r w:rsidRPr="005A5020">
          <w:rPr>
            <w:rFonts w:ascii="inherit" w:eastAsia="Times New Roman" w:hAnsi="inherit" w:cs="Arial"/>
            <w:color w:val="4D4D4D"/>
            <w:spacing w:val="3"/>
            <w:sz w:val="23"/>
            <w:szCs w:val="23"/>
            <w:lang w:eastAsia="en-IN"/>
          </w:rPr>
          <w:t> </w:t>
        </w:r>
      </w:ins>
    </w:p>
    <w:p w:rsidR="005A5020" w:rsidRPr="005A5020" w:rsidRDefault="005A5020" w:rsidP="005A5020">
      <w:pPr>
        <w:shd w:val="clear" w:color="auto" w:fill="FFFFFF"/>
        <w:spacing w:after="300" w:line="240" w:lineRule="auto"/>
        <w:textAlignment w:val="baseline"/>
        <w:outlineLvl w:val="3"/>
        <w:rPr>
          <w:ins w:id="666" w:author="Unknown"/>
          <w:rFonts w:ascii="inherit" w:eastAsia="Times New Roman" w:hAnsi="inherit" w:cs="Arial"/>
          <w:b/>
          <w:bCs/>
          <w:color w:val="444444"/>
          <w:spacing w:val="3"/>
          <w:sz w:val="26"/>
          <w:szCs w:val="26"/>
          <w:lang w:eastAsia="en-IN"/>
        </w:rPr>
      </w:pPr>
      <w:proofErr w:type="gramStart"/>
      <w:ins w:id="667" w:author="Unknown">
        <w:r w:rsidRPr="005A5020">
          <w:rPr>
            <w:rFonts w:ascii="inherit" w:eastAsia="Times New Roman" w:hAnsi="inherit" w:cs="Arial"/>
            <w:b/>
            <w:bCs/>
            <w:color w:val="444444"/>
            <w:spacing w:val="3"/>
            <w:sz w:val="26"/>
            <w:szCs w:val="26"/>
            <w:lang w:eastAsia="en-IN"/>
          </w:rPr>
          <w:t>Q-43.</w:t>
        </w:r>
        <w:proofErr w:type="gramEnd"/>
        <w:r w:rsidRPr="005A5020">
          <w:rPr>
            <w:rFonts w:ascii="inherit" w:eastAsia="Times New Roman" w:hAnsi="inherit" w:cs="Arial"/>
            <w:b/>
            <w:bCs/>
            <w:color w:val="444444"/>
            <w:spacing w:val="3"/>
            <w:sz w:val="26"/>
            <w:szCs w:val="26"/>
            <w:lang w:eastAsia="en-IN"/>
          </w:rPr>
          <w:t xml:space="preserve"> Write an SQL query to fetch the first row of a table.</w:t>
        </w:r>
      </w:ins>
    </w:p>
    <w:p w:rsidR="005A5020" w:rsidRPr="005A5020" w:rsidRDefault="005A5020" w:rsidP="005A5020">
      <w:pPr>
        <w:shd w:val="clear" w:color="auto" w:fill="FFFFFF"/>
        <w:spacing w:after="0" w:line="240" w:lineRule="auto"/>
        <w:textAlignment w:val="baseline"/>
        <w:rPr>
          <w:ins w:id="668" w:author="Unknown"/>
          <w:rFonts w:ascii="inherit" w:eastAsia="Times New Roman" w:hAnsi="inherit" w:cs="Arial"/>
          <w:color w:val="4D4D4D"/>
          <w:spacing w:val="3"/>
          <w:sz w:val="23"/>
          <w:szCs w:val="23"/>
          <w:lang w:eastAsia="en-IN"/>
        </w:rPr>
      </w:pPr>
      <w:proofErr w:type="gramStart"/>
      <w:ins w:id="669" w:author="Unknown">
        <w:r w:rsidRPr="005A5020">
          <w:rPr>
            <w:rFonts w:ascii="inherit" w:eastAsia="Times New Roman" w:hAnsi="inherit" w:cs="Arial"/>
            <w:b/>
            <w:bCs/>
            <w:color w:val="4D4D4D"/>
            <w:spacing w:val="3"/>
            <w:sz w:val="23"/>
            <w:szCs w:val="23"/>
            <w:bdr w:val="none" w:sz="0" w:space="0" w:color="auto" w:frame="1"/>
            <w:lang w:eastAsia="en-IN"/>
          </w:rPr>
          <w:lastRenderedPageBreak/>
          <w:t>Ans.</w:t>
        </w:r>
        <w:proofErr w:type="gramEnd"/>
      </w:ins>
    </w:p>
    <w:p w:rsidR="005A5020" w:rsidRPr="005A5020" w:rsidRDefault="005A5020" w:rsidP="005A5020">
      <w:pPr>
        <w:shd w:val="clear" w:color="auto" w:fill="FFFFFF"/>
        <w:spacing w:after="300" w:line="240" w:lineRule="auto"/>
        <w:textAlignment w:val="baseline"/>
        <w:rPr>
          <w:ins w:id="670" w:author="Unknown"/>
          <w:rFonts w:ascii="inherit" w:eastAsia="Times New Roman" w:hAnsi="inherit" w:cs="Arial"/>
          <w:color w:val="4D4D4D"/>
          <w:spacing w:val="3"/>
          <w:sz w:val="23"/>
          <w:szCs w:val="23"/>
          <w:lang w:eastAsia="en-IN"/>
        </w:rPr>
      </w:pPr>
      <w:ins w:id="671" w:author="Unknown">
        <w:r w:rsidRPr="005A5020">
          <w:rPr>
            <w:rFonts w:ascii="inherit" w:eastAsia="Times New Roman" w:hAnsi="inherit" w:cs="Arial"/>
            <w:color w:val="4D4D4D"/>
            <w:spacing w:val="3"/>
            <w:sz w:val="23"/>
            <w:szCs w:val="23"/>
            <w:lang w:eastAsia="en-IN"/>
          </w:rPr>
          <w:t>The required query is:</w:t>
        </w:r>
      </w:ins>
    </w:p>
    <w:p w:rsidR="005A5020" w:rsidRPr="005A5020" w:rsidRDefault="005A5020" w:rsidP="005A50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ins w:id="672" w:author="Unknown"/>
          <w:rFonts w:ascii="Courier New" w:eastAsia="Times New Roman" w:hAnsi="Courier New" w:cs="Courier New"/>
          <w:color w:val="4D4D4D"/>
          <w:spacing w:val="3"/>
          <w:sz w:val="24"/>
          <w:szCs w:val="24"/>
          <w:lang w:eastAsia="en-IN"/>
        </w:rPr>
      </w:pPr>
      <w:ins w:id="673" w:author="Unknown"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 xml:space="preserve">Select * from Worker where WORKER_ID = (SELECT </w:t>
        </w:r>
        <w:proofErr w:type="gramStart"/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>min(</w:t>
        </w:r>
        <w:proofErr w:type="gramEnd"/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>WORKER_ID) from Worker);</w:t>
        </w:r>
      </w:ins>
    </w:p>
    <w:p w:rsidR="005A5020" w:rsidRPr="005A5020" w:rsidRDefault="005A5020" w:rsidP="005A5020">
      <w:pPr>
        <w:shd w:val="clear" w:color="auto" w:fill="FFFFFF"/>
        <w:spacing w:after="300" w:line="240" w:lineRule="auto"/>
        <w:textAlignment w:val="baseline"/>
        <w:rPr>
          <w:ins w:id="674" w:author="Unknown"/>
          <w:rFonts w:ascii="inherit" w:eastAsia="Times New Roman" w:hAnsi="inherit" w:cs="Arial"/>
          <w:color w:val="4D4D4D"/>
          <w:spacing w:val="3"/>
          <w:sz w:val="23"/>
          <w:szCs w:val="23"/>
          <w:lang w:eastAsia="en-IN"/>
        </w:rPr>
      </w:pPr>
      <w:ins w:id="675" w:author="Unknown">
        <w:r w:rsidRPr="005A5020">
          <w:rPr>
            <w:rFonts w:ascii="inherit" w:eastAsia="Times New Roman" w:hAnsi="inherit" w:cs="Arial"/>
            <w:color w:val="4D4D4D"/>
            <w:spacing w:val="3"/>
            <w:sz w:val="23"/>
            <w:szCs w:val="23"/>
            <w:lang w:eastAsia="en-IN"/>
          </w:rPr>
          <w:t> </w:t>
        </w:r>
      </w:ins>
    </w:p>
    <w:p w:rsidR="005A5020" w:rsidRPr="005A5020" w:rsidRDefault="005A5020" w:rsidP="005A5020">
      <w:pPr>
        <w:shd w:val="clear" w:color="auto" w:fill="FFFFFF"/>
        <w:spacing w:after="300" w:line="240" w:lineRule="auto"/>
        <w:textAlignment w:val="baseline"/>
        <w:outlineLvl w:val="3"/>
        <w:rPr>
          <w:ins w:id="676" w:author="Unknown"/>
          <w:rFonts w:ascii="inherit" w:eastAsia="Times New Roman" w:hAnsi="inherit" w:cs="Arial"/>
          <w:b/>
          <w:bCs/>
          <w:color w:val="444444"/>
          <w:spacing w:val="3"/>
          <w:sz w:val="26"/>
          <w:szCs w:val="26"/>
          <w:lang w:eastAsia="en-IN"/>
        </w:rPr>
      </w:pPr>
      <w:proofErr w:type="gramStart"/>
      <w:ins w:id="677" w:author="Unknown">
        <w:r w:rsidRPr="005A5020">
          <w:rPr>
            <w:rFonts w:ascii="inherit" w:eastAsia="Times New Roman" w:hAnsi="inherit" w:cs="Arial"/>
            <w:b/>
            <w:bCs/>
            <w:color w:val="444444"/>
            <w:spacing w:val="3"/>
            <w:sz w:val="26"/>
            <w:szCs w:val="26"/>
            <w:lang w:eastAsia="en-IN"/>
          </w:rPr>
          <w:t>Q-44.</w:t>
        </w:r>
        <w:proofErr w:type="gramEnd"/>
        <w:r w:rsidRPr="005A5020">
          <w:rPr>
            <w:rFonts w:ascii="inherit" w:eastAsia="Times New Roman" w:hAnsi="inherit" w:cs="Arial"/>
            <w:b/>
            <w:bCs/>
            <w:color w:val="444444"/>
            <w:spacing w:val="3"/>
            <w:sz w:val="26"/>
            <w:szCs w:val="26"/>
            <w:lang w:eastAsia="en-IN"/>
          </w:rPr>
          <w:t xml:space="preserve"> Write an SQL query to fetch the last five records from a table.</w:t>
        </w:r>
      </w:ins>
    </w:p>
    <w:p w:rsidR="005A5020" w:rsidRPr="005A5020" w:rsidRDefault="005A5020" w:rsidP="005A5020">
      <w:pPr>
        <w:shd w:val="clear" w:color="auto" w:fill="FFFFFF"/>
        <w:spacing w:after="0" w:line="240" w:lineRule="auto"/>
        <w:textAlignment w:val="baseline"/>
        <w:rPr>
          <w:ins w:id="678" w:author="Unknown"/>
          <w:rFonts w:ascii="inherit" w:eastAsia="Times New Roman" w:hAnsi="inherit" w:cs="Arial"/>
          <w:color w:val="4D4D4D"/>
          <w:spacing w:val="3"/>
          <w:sz w:val="23"/>
          <w:szCs w:val="23"/>
          <w:lang w:eastAsia="en-IN"/>
        </w:rPr>
      </w:pPr>
      <w:proofErr w:type="gramStart"/>
      <w:ins w:id="679" w:author="Unknown">
        <w:r w:rsidRPr="005A5020">
          <w:rPr>
            <w:rFonts w:ascii="inherit" w:eastAsia="Times New Roman" w:hAnsi="inherit" w:cs="Arial"/>
            <w:b/>
            <w:bCs/>
            <w:color w:val="4D4D4D"/>
            <w:spacing w:val="3"/>
            <w:sz w:val="23"/>
            <w:szCs w:val="23"/>
            <w:bdr w:val="none" w:sz="0" w:space="0" w:color="auto" w:frame="1"/>
            <w:lang w:eastAsia="en-IN"/>
          </w:rPr>
          <w:t>Ans.</w:t>
        </w:r>
        <w:proofErr w:type="gramEnd"/>
      </w:ins>
    </w:p>
    <w:p w:rsidR="005A5020" w:rsidRPr="005A5020" w:rsidRDefault="005A5020" w:rsidP="005A5020">
      <w:pPr>
        <w:shd w:val="clear" w:color="auto" w:fill="FFFFFF"/>
        <w:spacing w:after="300" w:line="240" w:lineRule="auto"/>
        <w:textAlignment w:val="baseline"/>
        <w:rPr>
          <w:ins w:id="680" w:author="Unknown"/>
          <w:rFonts w:ascii="inherit" w:eastAsia="Times New Roman" w:hAnsi="inherit" w:cs="Arial"/>
          <w:color w:val="4D4D4D"/>
          <w:spacing w:val="3"/>
          <w:sz w:val="23"/>
          <w:szCs w:val="23"/>
          <w:lang w:eastAsia="en-IN"/>
        </w:rPr>
      </w:pPr>
      <w:ins w:id="681" w:author="Unknown">
        <w:r w:rsidRPr="005A5020">
          <w:rPr>
            <w:rFonts w:ascii="inherit" w:eastAsia="Times New Roman" w:hAnsi="inherit" w:cs="Arial"/>
            <w:color w:val="4D4D4D"/>
            <w:spacing w:val="3"/>
            <w:sz w:val="23"/>
            <w:szCs w:val="23"/>
            <w:lang w:eastAsia="en-IN"/>
          </w:rPr>
          <w:t>The required query is:</w:t>
        </w:r>
      </w:ins>
    </w:p>
    <w:p w:rsidR="005A5020" w:rsidRPr="005A5020" w:rsidRDefault="005A5020" w:rsidP="005A50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ins w:id="682" w:author="Unknown"/>
          <w:rFonts w:ascii="Courier New" w:eastAsia="Times New Roman" w:hAnsi="Courier New" w:cs="Courier New"/>
          <w:color w:val="4D4D4D"/>
          <w:spacing w:val="3"/>
          <w:sz w:val="24"/>
          <w:szCs w:val="24"/>
          <w:lang w:eastAsia="en-IN"/>
        </w:rPr>
      </w:pPr>
      <w:ins w:id="683" w:author="Unknown"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>SELECT * FROM Worker WHERE WORKER_ID &lt;=5</w:t>
        </w:r>
      </w:ins>
    </w:p>
    <w:p w:rsidR="005A5020" w:rsidRPr="005A5020" w:rsidRDefault="005A5020" w:rsidP="005A50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ins w:id="684" w:author="Unknown"/>
          <w:rFonts w:ascii="Courier New" w:eastAsia="Times New Roman" w:hAnsi="Courier New" w:cs="Courier New"/>
          <w:color w:val="4D4D4D"/>
          <w:spacing w:val="3"/>
          <w:sz w:val="24"/>
          <w:szCs w:val="24"/>
          <w:lang w:eastAsia="en-IN"/>
        </w:rPr>
      </w:pPr>
      <w:ins w:id="685" w:author="Unknown"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>UNION</w:t>
        </w:r>
      </w:ins>
    </w:p>
    <w:p w:rsidR="005A5020" w:rsidRPr="005A5020" w:rsidRDefault="005A5020" w:rsidP="005A50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ins w:id="686" w:author="Unknown"/>
          <w:rFonts w:ascii="Courier New" w:eastAsia="Times New Roman" w:hAnsi="Courier New" w:cs="Courier New"/>
          <w:color w:val="4D4D4D"/>
          <w:spacing w:val="3"/>
          <w:sz w:val="24"/>
          <w:szCs w:val="24"/>
          <w:lang w:eastAsia="en-IN"/>
        </w:rPr>
      </w:pPr>
      <w:ins w:id="687" w:author="Unknown"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>SELECT * FROM (SELECT * FROM Worker W order by W.WORKER_ID DESC) AS W1 WHERE W1.WORKER_ID &lt;=5;</w:t>
        </w:r>
      </w:ins>
    </w:p>
    <w:p w:rsidR="005A5020" w:rsidRPr="005A5020" w:rsidRDefault="005A5020" w:rsidP="005A5020">
      <w:pPr>
        <w:shd w:val="clear" w:color="auto" w:fill="FFFFFF"/>
        <w:spacing w:after="300" w:line="240" w:lineRule="auto"/>
        <w:textAlignment w:val="baseline"/>
        <w:rPr>
          <w:ins w:id="688" w:author="Unknown"/>
          <w:rFonts w:ascii="inherit" w:eastAsia="Times New Roman" w:hAnsi="inherit" w:cs="Arial"/>
          <w:color w:val="4D4D4D"/>
          <w:spacing w:val="3"/>
          <w:sz w:val="23"/>
          <w:szCs w:val="23"/>
          <w:lang w:eastAsia="en-IN"/>
        </w:rPr>
      </w:pPr>
      <w:ins w:id="689" w:author="Unknown">
        <w:r w:rsidRPr="005A5020">
          <w:rPr>
            <w:rFonts w:ascii="inherit" w:eastAsia="Times New Roman" w:hAnsi="inherit" w:cs="Arial"/>
            <w:color w:val="4D4D4D"/>
            <w:spacing w:val="3"/>
            <w:sz w:val="23"/>
            <w:szCs w:val="23"/>
            <w:lang w:eastAsia="en-IN"/>
          </w:rPr>
          <w:t> </w:t>
        </w:r>
      </w:ins>
    </w:p>
    <w:p w:rsidR="005A5020" w:rsidRPr="005A5020" w:rsidRDefault="005A5020" w:rsidP="005A5020">
      <w:pPr>
        <w:shd w:val="clear" w:color="auto" w:fill="FFFFFF"/>
        <w:spacing w:after="300" w:line="240" w:lineRule="auto"/>
        <w:textAlignment w:val="baseline"/>
        <w:outlineLvl w:val="3"/>
        <w:rPr>
          <w:ins w:id="690" w:author="Unknown"/>
          <w:rFonts w:ascii="inherit" w:eastAsia="Times New Roman" w:hAnsi="inherit" w:cs="Arial"/>
          <w:b/>
          <w:bCs/>
          <w:color w:val="444444"/>
          <w:spacing w:val="3"/>
          <w:sz w:val="26"/>
          <w:szCs w:val="26"/>
          <w:lang w:eastAsia="en-IN"/>
        </w:rPr>
      </w:pPr>
      <w:proofErr w:type="gramStart"/>
      <w:ins w:id="691" w:author="Unknown">
        <w:r w:rsidRPr="005A5020">
          <w:rPr>
            <w:rFonts w:ascii="inherit" w:eastAsia="Times New Roman" w:hAnsi="inherit" w:cs="Arial"/>
            <w:b/>
            <w:bCs/>
            <w:color w:val="444444"/>
            <w:spacing w:val="3"/>
            <w:sz w:val="26"/>
            <w:szCs w:val="26"/>
            <w:lang w:eastAsia="en-IN"/>
          </w:rPr>
          <w:t>Q-45.</w:t>
        </w:r>
        <w:proofErr w:type="gramEnd"/>
        <w:r w:rsidRPr="005A5020">
          <w:rPr>
            <w:rFonts w:ascii="inherit" w:eastAsia="Times New Roman" w:hAnsi="inherit" w:cs="Arial"/>
            <w:b/>
            <w:bCs/>
            <w:color w:val="444444"/>
            <w:spacing w:val="3"/>
            <w:sz w:val="26"/>
            <w:szCs w:val="26"/>
            <w:lang w:eastAsia="en-IN"/>
          </w:rPr>
          <w:t xml:space="preserve"> Write an SQL query to print the name of employees having the highest salary in each department.</w:t>
        </w:r>
      </w:ins>
    </w:p>
    <w:p w:rsidR="005A5020" w:rsidRPr="005A5020" w:rsidRDefault="005A5020" w:rsidP="005A5020">
      <w:pPr>
        <w:shd w:val="clear" w:color="auto" w:fill="FFFFFF"/>
        <w:spacing w:after="0" w:line="240" w:lineRule="auto"/>
        <w:textAlignment w:val="baseline"/>
        <w:rPr>
          <w:ins w:id="692" w:author="Unknown"/>
          <w:rFonts w:ascii="inherit" w:eastAsia="Times New Roman" w:hAnsi="inherit" w:cs="Arial"/>
          <w:color w:val="4D4D4D"/>
          <w:spacing w:val="3"/>
          <w:sz w:val="23"/>
          <w:szCs w:val="23"/>
          <w:lang w:eastAsia="en-IN"/>
        </w:rPr>
      </w:pPr>
      <w:proofErr w:type="gramStart"/>
      <w:ins w:id="693" w:author="Unknown">
        <w:r w:rsidRPr="005A5020">
          <w:rPr>
            <w:rFonts w:ascii="inherit" w:eastAsia="Times New Roman" w:hAnsi="inherit" w:cs="Arial"/>
            <w:b/>
            <w:bCs/>
            <w:color w:val="4D4D4D"/>
            <w:spacing w:val="3"/>
            <w:sz w:val="23"/>
            <w:szCs w:val="23"/>
            <w:bdr w:val="none" w:sz="0" w:space="0" w:color="auto" w:frame="1"/>
            <w:lang w:eastAsia="en-IN"/>
          </w:rPr>
          <w:t>Ans.</w:t>
        </w:r>
        <w:proofErr w:type="gramEnd"/>
      </w:ins>
    </w:p>
    <w:p w:rsidR="005A5020" w:rsidRPr="005A5020" w:rsidRDefault="005A5020" w:rsidP="005A5020">
      <w:pPr>
        <w:shd w:val="clear" w:color="auto" w:fill="FFFFFF"/>
        <w:spacing w:after="300" w:line="240" w:lineRule="auto"/>
        <w:textAlignment w:val="baseline"/>
        <w:rPr>
          <w:ins w:id="694" w:author="Unknown"/>
          <w:rFonts w:ascii="inherit" w:eastAsia="Times New Roman" w:hAnsi="inherit" w:cs="Arial"/>
          <w:color w:val="4D4D4D"/>
          <w:spacing w:val="3"/>
          <w:sz w:val="23"/>
          <w:szCs w:val="23"/>
          <w:lang w:eastAsia="en-IN"/>
        </w:rPr>
      </w:pPr>
      <w:ins w:id="695" w:author="Unknown">
        <w:r w:rsidRPr="005A5020">
          <w:rPr>
            <w:rFonts w:ascii="inherit" w:eastAsia="Times New Roman" w:hAnsi="inherit" w:cs="Arial"/>
            <w:color w:val="4D4D4D"/>
            <w:spacing w:val="3"/>
            <w:sz w:val="23"/>
            <w:szCs w:val="23"/>
            <w:lang w:eastAsia="en-IN"/>
          </w:rPr>
          <w:t>The required query is:</w:t>
        </w:r>
      </w:ins>
    </w:p>
    <w:p w:rsidR="005A5020" w:rsidRPr="005A5020" w:rsidRDefault="005A5020" w:rsidP="005A50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ins w:id="696" w:author="Unknown"/>
          <w:rFonts w:ascii="Courier New" w:eastAsia="Times New Roman" w:hAnsi="Courier New" w:cs="Courier New"/>
          <w:color w:val="4D4D4D"/>
          <w:spacing w:val="3"/>
          <w:sz w:val="24"/>
          <w:szCs w:val="24"/>
          <w:lang w:eastAsia="en-IN"/>
        </w:rPr>
      </w:pPr>
      <w:ins w:id="697" w:author="Unknown"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 xml:space="preserve">SELECT </w:t>
        </w:r>
        <w:proofErr w:type="spellStart"/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>t.DEPARTMENT</w:t>
        </w:r>
        <w:proofErr w:type="gramStart"/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>,t.FIRST</w:t>
        </w:r>
        <w:proofErr w:type="gramEnd"/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>_NAME,t.Salary</w:t>
        </w:r>
        <w:proofErr w:type="spellEnd"/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 xml:space="preserve"> from(SELECT max(Salary) as </w:t>
        </w:r>
        <w:proofErr w:type="spellStart"/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>TotalSalary,DEPARTMENT</w:t>
        </w:r>
        <w:proofErr w:type="spellEnd"/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 xml:space="preserve"> from Worker group by DEPARTMENT) as </w:t>
        </w:r>
        <w:proofErr w:type="spellStart"/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>TempNew</w:t>
        </w:r>
        <w:proofErr w:type="spellEnd"/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 xml:space="preserve"> </w:t>
        </w:r>
      </w:ins>
    </w:p>
    <w:p w:rsidR="005A5020" w:rsidRPr="005A5020" w:rsidRDefault="005A5020" w:rsidP="005A50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ins w:id="698" w:author="Unknown"/>
          <w:rFonts w:ascii="Courier New" w:eastAsia="Times New Roman" w:hAnsi="Courier New" w:cs="Courier New"/>
          <w:color w:val="4D4D4D"/>
          <w:spacing w:val="3"/>
          <w:sz w:val="24"/>
          <w:szCs w:val="24"/>
          <w:lang w:eastAsia="en-IN"/>
        </w:rPr>
      </w:pPr>
      <w:ins w:id="699" w:author="Unknown"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 xml:space="preserve">Inner Join Worker </w:t>
        </w:r>
        <w:proofErr w:type="spellStart"/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>t on</w:t>
        </w:r>
        <w:proofErr w:type="spellEnd"/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 xml:space="preserve"> </w:t>
        </w:r>
        <w:proofErr w:type="spellStart"/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>TempNew.DEPARTMENT</w:t>
        </w:r>
        <w:proofErr w:type="spellEnd"/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>=</w:t>
        </w:r>
        <w:proofErr w:type="spellStart"/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>t.DEPARTMENT</w:t>
        </w:r>
        <w:proofErr w:type="spellEnd"/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 xml:space="preserve"> </w:t>
        </w:r>
      </w:ins>
    </w:p>
    <w:p w:rsidR="005A5020" w:rsidRPr="005A5020" w:rsidRDefault="005A5020" w:rsidP="005A50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ins w:id="700" w:author="Unknown"/>
          <w:rFonts w:ascii="Courier New" w:eastAsia="Times New Roman" w:hAnsi="Courier New" w:cs="Courier New"/>
          <w:color w:val="4D4D4D"/>
          <w:spacing w:val="3"/>
          <w:sz w:val="24"/>
          <w:szCs w:val="24"/>
          <w:lang w:eastAsia="en-IN"/>
        </w:rPr>
      </w:pPr>
      <w:ins w:id="701" w:author="Unknown"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 xml:space="preserve"> </w:t>
        </w:r>
        <w:proofErr w:type="gramStart"/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>and</w:t>
        </w:r>
        <w:proofErr w:type="gramEnd"/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 xml:space="preserve"> </w:t>
        </w:r>
        <w:proofErr w:type="spellStart"/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>TempNew.TotalSalary</w:t>
        </w:r>
        <w:proofErr w:type="spellEnd"/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>=</w:t>
        </w:r>
        <w:proofErr w:type="spellStart"/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>t.Salary</w:t>
        </w:r>
        <w:proofErr w:type="spellEnd"/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>;</w:t>
        </w:r>
      </w:ins>
    </w:p>
    <w:p w:rsidR="005A5020" w:rsidRPr="005A5020" w:rsidRDefault="005A5020" w:rsidP="005A5020">
      <w:pPr>
        <w:shd w:val="clear" w:color="auto" w:fill="FFFFFF"/>
        <w:spacing w:after="300" w:line="240" w:lineRule="auto"/>
        <w:textAlignment w:val="baseline"/>
        <w:rPr>
          <w:ins w:id="702" w:author="Unknown"/>
          <w:rFonts w:ascii="inherit" w:eastAsia="Times New Roman" w:hAnsi="inherit" w:cs="Arial"/>
          <w:color w:val="4D4D4D"/>
          <w:spacing w:val="3"/>
          <w:sz w:val="23"/>
          <w:szCs w:val="23"/>
          <w:lang w:eastAsia="en-IN"/>
        </w:rPr>
      </w:pPr>
      <w:ins w:id="703" w:author="Unknown">
        <w:r w:rsidRPr="005A5020">
          <w:rPr>
            <w:rFonts w:ascii="inherit" w:eastAsia="Times New Roman" w:hAnsi="inherit" w:cs="Arial"/>
            <w:color w:val="4D4D4D"/>
            <w:spacing w:val="3"/>
            <w:sz w:val="23"/>
            <w:szCs w:val="23"/>
            <w:lang w:eastAsia="en-IN"/>
          </w:rPr>
          <w:t> </w:t>
        </w:r>
      </w:ins>
    </w:p>
    <w:p w:rsidR="005A5020" w:rsidRPr="005A5020" w:rsidRDefault="005A5020" w:rsidP="005A5020">
      <w:pPr>
        <w:shd w:val="clear" w:color="auto" w:fill="FFFFFF"/>
        <w:spacing w:after="300" w:line="240" w:lineRule="auto"/>
        <w:textAlignment w:val="baseline"/>
        <w:outlineLvl w:val="3"/>
        <w:rPr>
          <w:ins w:id="704" w:author="Unknown"/>
          <w:rFonts w:ascii="inherit" w:eastAsia="Times New Roman" w:hAnsi="inherit" w:cs="Arial"/>
          <w:b/>
          <w:bCs/>
          <w:color w:val="444444"/>
          <w:spacing w:val="3"/>
          <w:sz w:val="26"/>
          <w:szCs w:val="26"/>
          <w:lang w:eastAsia="en-IN"/>
        </w:rPr>
      </w:pPr>
      <w:proofErr w:type="gramStart"/>
      <w:ins w:id="705" w:author="Unknown">
        <w:r w:rsidRPr="005A5020">
          <w:rPr>
            <w:rFonts w:ascii="inherit" w:eastAsia="Times New Roman" w:hAnsi="inherit" w:cs="Arial"/>
            <w:b/>
            <w:bCs/>
            <w:color w:val="444444"/>
            <w:spacing w:val="3"/>
            <w:sz w:val="26"/>
            <w:szCs w:val="26"/>
            <w:lang w:eastAsia="en-IN"/>
          </w:rPr>
          <w:t>Q-46.</w:t>
        </w:r>
        <w:proofErr w:type="gramEnd"/>
        <w:r w:rsidRPr="005A5020">
          <w:rPr>
            <w:rFonts w:ascii="inherit" w:eastAsia="Times New Roman" w:hAnsi="inherit" w:cs="Arial"/>
            <w:b/>
            <w:bCs/>
            <w:color w:val="444444"/>
            <w:spacing w:val="3"/>
            <w:sz w:val="26"/>
            <w:szCs w:val="26"/>
            <w:lang w:eastAsia="en-IN"/>
          </w:rPr>
          <w:t xml:space="preserve"> Write an SQL query to fetch three max salaries from a table.</w:t>
        </w:r>
      </w:ins>
    </w:p>
    <w:p w:rsidR="005A5020" w:rsidRPr="005A5020" w:rsidRDefault="005A5020" w:rsidP="005A5020">
      <w:pPr>
        <w:shd w:val="clear" w:color="auto" w:fill="FFFFFF"/>
        <w:spacing w:after="0" w:line="240" w:lineRule="auto"/>
        <w:textAlignment w:val="baseline"/>
        <w:rPr>
          <w:ins w:id="706" w:author="Unknown"/>
          <w:rFonts w:ascii="inherit" w:eastAsia="Times New Roman" w:hAnsi="inherit" w:cs="Arial"/>
          <w:color w:val="4D4D4D"/>
          <w:spacing w:val="3"/>
          <w:sz w:val="23"/>
          <w:szCs w:val="23"/>
          <w:lang w:eastAsia="en-IN"/>
        </w:rPr>
      </w:pPr>
      <w:proofErr w:type="gramStart"/>
      <w:ins w:id="707" w:author="Unknown">
        <w:r w:rsidRPr="005A5020">
          <w:rPr>
            <w:rFonts w:ascii="inherit" w:eastAsia="Times New Roman" w:hAnsi="inherit" w:cs="Arial"/>
            <w:b/>
            <w:bCs/>
            <w:color w:val="4D4D4D"/>
            <w:spacing w:val="3"/>
            <w:sz w:val="23"/>
            <w:szCs w:val="23"/>
            <w:bdr w:val="none" w:sz="0" w:space="0" w:color="auto" w:frame="1"/>
            <w:lang w:eastAsia="en-IN"/>
          </w:rPr>
          <w:t>Ans.</w:t>
        </w:r>
        <w:proofErr w:type="gramEnd"/>
      </w:ins>
    </w:p>
    <w:p w:rsidR="005A5020" w:rsidRPr="005A5020" w:rsidRDefault="005A5020" w:rsidP="005A5020">
      <w:pPr>
        <w:shd w:val="clear" w:color="auto" w:fill="FFFFFF"/>
        <w:spacing w:after="300" w:line="240" w:lineRule="auto"/>
        <w:textAlignment w:val="baseline"/>
        <w:rPr>
          <w:ins w:id="708" w:author="Unknown"/>
          <w:rFonts w:ascii="inherit" w:eastAsia="Times New Roman" w:hAnsi="inherit" w:cs="Arial"/>
          <w:color w:val="4D4D4D"/>
          <w:spacing w:val="3"/>
          <w:sz w:val="23"/>
          <w:szCs w:val="23"/>
          <w:lang w:eastAsia="en-IN"/>
        </w:rPr>
      </w:pPr>
      <w:ins w:id="709" w:author="Unknown">
        <w:r w:rsidRPr="005A5020">
          <w:rPr>
            <w:rFonts w:ascii="inherit" w:eastAsia="Times New Roman" w:hAnsi="inherit" w:cs="Arial"/>
            <w:color w:val="4D4D4D"/>
            <w:spacing w:val="3"/>
            <w:sz w:val="23"/>
            <w:szCs w:val="23"/>
            <w:lang w:eastAsia="en-IN"/>
          </w:rPr>
          <w:t>The required query is:</w:t>
        </w:r>
      </w:ins>
    </w:p>
    <w:p w:rsidR="005A5020" w:rsidRPr="005A5020" w:rsidRDefault="005A5020" w:rsidP="005A50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ins w:id="710" w:author="Unknown"/>
          <w:rFonts w:ascii="Courier New" w:eastAsia="Times New Roman" w:hAnsi="Courier New" w:cs="Courier New"/>
          <w:color w:val="4D4D4D"/>
          <w:spacing w:val="3"/>
          <w:sz w:val="24"/>
          <w:szCs w:val="24"/>
          <w:lang w:eastAsia="en-IN"/>
        </w:rPr>
      </w:pPr>
      <w:ins w:id="711" w:author="Unknown"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 xml:space="preserve">SELECT distinct Salary from worker a WHERE 3 &gt;= (SELECT </w:t>
        </w:r>
        <w:proofErr w:type="gramStart"/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>count(</w:t>
        </w:r>
        <w:proofErr w:type="gramEnd"/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 xml:space="preserve">distinct Salary) from worker b WHERE </w:t>
        </w:r>
        <w:proofErr w:type="spellStart"/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>a.Salary</w:t>
        </w:r>
        <w:proofErr w:type="spellEnd"/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 xml:space="preserve"> &lt;= </w:t>
        </w:r>
        <w:proofErr w:type="spellStart"/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>b.Salary</w:t>
        </w:r>
        <w:proofErr w:type="spellEnd"/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 xml:space="preserve">) order by </w:t>
        </w:r>
        <w:proofErr w:type="spellStart"/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>a.Salary</w:t>
        </w:r>
        <w:proofErr w:type="spellEnd"/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 xml:space="preserve"> </w:t>
        </w:r>
        <w:proofErr w:type="spellStart"/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>desc</w:t>
        </w:r>
        <w:proofErr w:type="spellEnd"/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>;</w:t>
        </w:r>
      </w:ins>
    </w:p>
    <w:p w:rsidR="005A5020" w:rsidRPr="005A5020" w:rsidRDefault="005A5020" w:rsidP="005A5020">
      <w:pPr>
        <w:shd w:val="clear" w:color="auto" w:fill="FFFFFF"/>
        <w:spacing w:after="300" w:line="240" w:lineRule="auto"/>
        <w:textAlignment w:val="baseline"/>
        <w:rPr>
          <w:ins w:id="712" w:author="Unknown"/>
          <w:rFonts w:ascii="inherit" w:eastAsia="Times New Roman" w:hAnsi="inherit" w:cs="Arial"/>
          <w:color w:val="4D4D4D"/>
          <w:spacing w:val="3"/>
          <w:sz w:val="23"/>
          <w:szCs w:val="23"/>
          <w:lang w:eastAsia="en-IN"/>
        </w:rPr>
      </w:pPr>
      <w:ins w:id="713" w:author="Unknown">
        <w:r w:rsidRPr="005A5020">
          <w:rPr>
            <w:rFonts w:ascii="inherit" w:eastAsia="Times New Roman" w:hAnsi="inherit" w:cs="Arial"/>
            <w:color w:val="4D4D4D"/>
            <w:spacing w:val="3"/>
            <w:sz w:val="23"/>
            <w:szCs w:val="23"/>
            <w:lang w:eastAsia="en-IN"/>
          </w:rPr>
          <w:t> </w:t>
        </w:r>
      </w:ins>
    </w:p>
    <w:p w:rsidR="005A5020" w:rsidRPr="005A5020" w:rsidRDefault="005A5020" w:rsidP="005A5020">
      <w:pPr>
        <w:shd w:val="clear" w:color="auto" w:fill="FFFFFF"/>
        <w:spacing w:after="300" w:line="240" w:lineRule="auto"/>
        <w:textAlignment w:val="baseline"/>
        <w:outlineLvl w:val="3"/>
        <w:rPr>
          <w:ins w:id="714" w:author="Unknown"/>
          <w:rFonts w:ascii="inherit" w:eastAsia="Times New Roman" w:hAnsi="inherit" w:cs="Arial"/>
          <w:b/>
          <w:bCs/>
          <w:color w:val="444444"/>
          <w:spacing w:val="3"/>
          <w:sz w:val="26"/>
          <w:szCs w:val="26"/>
          <w:lang w:eastAsia="en-IN"/>
        </w:rPr>
      </w:pPr>
      <w:proofErr w:type="gramStart"/>
      <w:ins w:id="715" w:author="Unknown">
        <w:r w:rsidRPr="005A5020">
          <w:rPr>
            <w:rFonts w:ascii="inherit" w:eastAsia="Times New Roman" w:hAnsi="inherit" w:cs="Arial"/>
            <w:b/>
            <w:bCs/>
            <w:color w:val="444444"/>
            <w:spacing w:val="3"/>
            <w:sz w:val="26"/>
            <w:szCs w:val="26"/>
            <w:lang w:eastAsia="en-IN"/>
          </w:rPr>
          <w:lastRenderedPageBreak/>
          <w:t>Q-47.</w:t>
        </w:r>
        <w:proofErr w:type="gramEnd"/>
        <w:r w:rsidRPr="005A5020">
          <w:rPr>
            <w:rFonts w:ascii="inherit" w:eastAsia="Times New Roman" w:hAnsi="inherit" w:cs="Arial"/>
            <w:b/>
            <w:bCs/>
            <w:color w:val="444444"/>
            <w:spacing w:val="3"/>
            <w:sz w:val="26"/>
            <w:szCs w:val="26"/>
            <w:lang w:eastAsia="en-IN"/>
          </w:rPr>
          <w:t xml:space="preserve"> Write an SQL query to fetch three min salaries from a table.</w:t>
        </w:r>
      </w:ins>
    </w:p>
    <w:p w:rsidR="005A5020" w:rsidRPr="005A5020" w:rsidRDefault="005A5020" w:rsidP="005A5020">
      <w:pPr>
        <w:shd w:val="clear" w:color="auto" w:fill="FFFFFF"/>
        <w:spacing w:after="0" w:line="240" w:lineRule="auto"/>
        <w:textAlignment w:val="baseline"/>
        <w:rPr>
          <w:ins w:id="716" w:author="Unknown"/>
          <w:rFonts w:ascii="inherit" w:eastAsia="Times New Roman" w:hAnsi="inherit" w:cs="Arial"/>
          <w:color w:val="4D4D4D"/>
          <w:spacing w:val="3"/>
          <w:sz w:val="23"/>
          <w:szCs w:val="23"/>
          <w:lang w:eastAsia="en-IN"/>
        </w:rPr>
      </w:pPr>
      <w:proofErr w:type="gramStart"/>
      <w:ins w:id="717" w:author="Unknown">
        <w:r w:rsidRPr="005A5020">
          <w:rPr>
            <w:rFonts w:ascii="inherit" w:eastAsia="Times New Roman" w:hAnsi="inherit" w:cs="Arial"/>
            <w:b/>
            <w:bCs/>
            <w:color w:val="4D4D4D"/>
            <w:spacing w:val="3"/>
            <w:sz w:val="23"/>
            <w:szCs w:val="23"/>
            <w:bdr w:val="none" w:sz="0" w:space="0" w:color="auto" w:frame="1"/>
            <w:lang w:eastAsia="en-IN"/>
          </w:rPr>
          <w:t>Ans.</w:t>
        </w:r>
        <w:proofErr w:type="gramEnd"/>
      </w:ins>
    </w:p>
    <w:p w:rsidR="005A5020" w:rsidRPr="005A5020" w:rsidRDefault="005A5020" w:rsidP="005A5020">
      <w:pPr>
        <w:shd w:val="clear" w:color="auto" w:fill="FFFFFF"/>
        <w:spacing w:after="300" w:line="240" w:lineRule="auto"/>
        <w:textAlignment w:val="baseline"/>
        <w:rPr>
          <w:ins w:id="718" w:author="Unknown"/>
          <w:rFonts w:ascii="inherit" w:eastAsia="Times New Roman" w:hAnsi="inherit" w:cs="Arial"/>
          <w:color w:val="4D4D4D"/>
          <w:spacing w:val="3"/>
          <w:sz w:val="23"/>
          <w:szCs w:val="23"/>
          <w:lang w:eastAsia="en-IN"/>
        </w:rPr>
      </w:pPr>
      <w:ins w:id="719" w:author="Unknown">
        <w:r w:rsidRPr="005A5020">
          <w:rPr>
            <w:rFonts w:ascii="inherit" w:eastAsia="Times New Roman" w:hAnsi="inherit" w:cs="Arial"/>
            <w:color w:val="4D4D4D"/>
            <w:spacing w:val="3"/>
            <w:sz w:val="23"/>
            <w:szCs w:val="23"/>
            <w:lang w:eastAsia="en-IN"/>
          </w:rPr>
          <w:t>The required query is:</w:t>
        </w:r>
      </w:ins>
    </w:p>
    <w:p w:rsidR="005A5020" w:rsidRPr="005A5020" w:rsidRDefault="005A5020" w:rsidP="005A50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ins w:id="720" w:author="Unknown"/>
          <w:rFonts w:ascii="Courier New" w:eastAsia="Times New Roman" w:hAnsi="Courier New" w:cs="Courier New"/>
          <w:color w:val="4D4D4D"/>
          <w:spacing w:val="3"/>
          <w:sz w:val="24"/>
          <w:szCs w:val="24"/>
          <w:lang w:eastAsia="en-IN"/>
        </w:rPr>
      </w:pPr>
      <w:ins w:id="721" w:author="Unknown"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 xml:space="preserve">SELECT distinct Salary from worker a WHERE 3 &gt;= (SELECT </w:t>
        </w:r>
        <w:proofErr w:type="gramStart"/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>count(</w:t>
        </w:r>
        <w:proofErr w:type="gramEnd"/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 xml:space="preserve">distinct Salary) from worker b WHERE </w:t>
        </w:r>
        <w:proofErr w:type="spellStart"/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>a.Salary</w:t>
        </w:r>
        <w:proofErr w:type="spellEnd"/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 xml:space="preserve"> &gt;= </w:t>
        </w:r>
        <w:proofErr w:type="spellStart"/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>b.Salary</w:t>
        </w:r>
        <w:proofErr w:type="spellEnd"/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 xml:space="preserve">) order by </w:t>
        </w:r>
        <w:proofErr w:type="spellStart"/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>a.Salary</w:t>
        </w:r>
        <w:proofErr w:type="spellEnd"/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 xml:space="preserve"> </w:t>
        </w:r>
        <w:proofErr w:type="spellStart"/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>desc</w:t>
        </w:r>
        <w:proofErr w:type="spellEnd"/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>;</w:t>
        </w:r>
      </w:ins>
    </w:p>
    <w:p w:rsidR="005A5020" w:rsidRPr="005A5020" w:rsidRDefault="005A5020" w:rsidP="005A5020">
      <w:pPr>
        <w:shd w:val="clear" w:color="auto" w:fill="FFFFFF"/>
        <w:spacing w:after="300" w:line="240" w:lineRule="auto"/>
        <w:textAlignment w:val="baseline"/>
        <w:rPr>
          <w:ins w:id="722" w:author="Unknown"/>
          <w:rFonts w:ascii="inherit" w:eastAsia="Times New Roman" w:hAnsi="inherit" w:cs="Arial"/>
          <w:color w:val="4D4D4D"/>
          <w:spacing w:val="3"/>
          <w:sz w:val="23"/>
          <w:szCs w:val="23"/>
          <w:lang w:eastAsia="en-IN"/>
        </w:rPr>
      </w:pPr>
      <w:ins w:id="723" w:author="Unknown">
        <w:r w:rsidRPr="005A5020">
          <w:rPr>
            <w:rFonts w:ascii="inherit" w:eastAsia="Times New Roman" w:hAnsi="inherit" w:cs="Arial"/>
            <w:color w:val="4D4D4D"/>
            <w:spacing w:val="3"/>
            <w:sz w:val="23"/>
            <w:szCs w:val="23"/>
            <w:lang w:eastAsia="en-IN"/>
          </w:rPr>
          <w:t> </w:t>
        </w:r>
      </w:ins>
    </w:p>
    <w:p w:rsidR="005A5020" w:rsidRPr="005A5020" w:rsidRDefault="005A5020" w:rsidP="005A5020">
      <w:pPr>
        <w:shd w:val="clear" w:color="auto" w:fill="FFFFFF"/>
        <w:spacing w:after="300" w:line="240" w:lineRule="auto"/>
        <w:textAlignment w:val="baseline"/>
        <w:outlineLvl w:val="3"/>
        <w:rPr>
          <w:ins w:id="724" w:author="Unknown"/>
          <w:rFonts w:ascii="inherit" w:eastAsia="Times New Roman" w:hAnsi="inherit" w:cs="Arial"/>
          <w:b/>
          <w:bCs/>
          <w:color w:val="444444"/>
          <w:spacing w:val="3"/>
          <w:sz w:val="26"/>
          <w:szCs w:val="26"/>
          <w:lang w:eastAsia="en-IN"/>
        </w:rPr>
      </w:pPr>
      <w:proofErr w:type="gramStart"/>
      <w:ins w:id="725" w:author="Unknown">
        <w:r w:rsidRPr="005A5020">
          <w:rPr>
            <w:rFonts w:ascii="inherit" w:eastAsia="Times New Roman" w:hAnsi="inherit" w:cs="Arial"/>
            <w:b/>
            <w:bCs/>
            <w:color w:val="444444"/>
            <w:spacing w:val="3"/>
            <w:sz w:val="26"/>
            <w:szCs w:val="26"/>
            <w:lang w:eastAsia="en-IN"/>
          </w:rPr>
          <w:t>Q-48.</w:t>
        </w:r>
        <w:proofErr w:type="gramEnd"/>
        <w:r w:rsidRPr="005A5020">
          <w:rPr>
            <w:rFonts w:ascii="inherit" w:eastAsia="Times New Roman" w:hAnsi="inherit" w:cs="Arial"/>
            <w:b/>
            <w:bCs/>
            <w:color w:val="444444"/>
            <w:spacing w:val="3"/>
            <w:sz w:val="26"/>
            <w:szCs w:val="26"/>
            <w:lang w:eastAsia="en-IN"/>
          </w:rPr>
          <w:t xml:space="preserve"> Write an SQL query to fetch nth max salaries from a table.</w:t>
        </w:r>
      </w:ins>
    </w:p>
    <w:p w:rsidR="005A5020" w:rsidRPr="005A5020" w:rsidRDefault="005A5020" w:rsidP="005A5020">
      <w:pPr>
        <w:shd w:val="clear" w:color="auto" w:fill="FFFFFF"/>
        <w:spacing w:after="0" w:line="240" w:lineRule="auto"/>
        <w:textAlignment w:val="baseline"/>
        <w:rPr>
          <w:ins w:id="726" w:author="Unknown"/>
          <w:rFonts w:ascii="inherit" w:eastAsia="Times New Roman" w:hAnsi="inherit" w:cs="Arial"/>
          <w:color w:val="4D4D4D"/>
          <w:spacing w:val="3"/>
          <w:sz w:val="23"/>
          <w:szCs w:val="23"/>
          <w:lang w:eastAsia="en-IN"/>
        </w:rPr>
      </w:pPr>
      <w:proofErr w:type="gramStart"/>
      <w:ins w:id="727" w:author="Unknown">
        <w:r w:rsidRPr="005A5020">
          <w:rPr>
            <w:rFonts w:ascii="inherit" w:eastAsia="Times New Roman" w:hAnsi="inherit" w:cs="Arial"/>
            <w:b/>
            <w:bCs/>
            <w:color w:val="4D4D4D"/>
            <w:spacing w:val="3"/>
            <w:sz w:val="23"/>
            <w:szCs w:val="23"/>
            <w:bdr w:val="none" w:sz="0" w:space="0" w:color="auto" w:frame="1"/>
            <w:lang w:eastAsia="en-IN"/>
          </w:rPr>
          <w:t>Ans.</w:t>
        </w:r>
        <w:proofErr w:type="gramEnd"/>
      </w:ins>
    </w:p>
    <w:p w:rsidR="005A5020" w:rsidRPr="005A5020" w:rsidRDefault="005A5020" w:rsidP="005A5020">
      <w:pPr>
        <w:shd w:val="clear" w:color="auto" w:fill="FFFFFF"/>
        <w:spacing w:after="300" w:line="240" w:lineRule="auto"/>
        <w:textAlignment w:val="baseline"/>
        <w:rPr>
          <w:ins w:id="728" w:author="Unknown"/>
          <w:rFonts w:ascii="inherit" w:eastAsia="Times New Roman" w:hAnsi="inherit" w:cs="Arial"/>
          <w:color w:val="4D4D4D"/>
          <w:spacing w:val="3"/>
          <w:sz w:val="23"/>
          <w:szCs w:val="23"/>
          <w:lang w:eastAsia="en-IN"/>
        </w:rPr>
      </w:pPr>
      <w:ins w:id="729" w:author="Unknown">
        <w:r w:rsidRPr="005A5020">
          <w:rPr>
            <w:rFonts w:ascii="inherit" w:eastAsia="Times New Roman" w:hAnsi="inherit" w:cs="Arial"/>
            <w:color w:val="4D4D4D"/>
            <w:spacing w:val="3"/>
            <w:sz w:val="23"/>
            <w:szCs w:val="23"/>
            <w:lang w:eastAsia="en-IN"/>
          </w:rPr>
          <w:t>The required query is:</w:t>
        </w:r>
      </w:ins>
    </w:p>
    <w:p w:rsidR="005A5020" w:rsidRPr="005A5020" w:rsidRDefault="005A5020" w:rsidP="005A50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ins w:id="730" w:author="Unknown"/>
          <w:rFonts w:ascii="Courier New" w:eastAsia="Times New Roman" w:hAnsi="Courier New" w:cs="Courier New"/>
          <w:color w:val="4D4D4D"/>
          <w:spacing w:val="3"/>
          <w:sz w:val="24"/>
          <w:szCs w:val="24"/>
          <w:lang w:eastAsia="en-IN"/>
        </w:rPr>
      </w:pPr>
      <w:ins w:id="731" w:author="Unknown"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 xml:space="preserve">SELECT distinct Salary from worker a WHERE n &gt;= (SELECT </w:t>
        </w:r>
        <w:proofErr w:type="gramStart"/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>count(</w:t>
        </w:r>
        <w:proofErr w:type="gramEnd"/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 xml:space="preserve">distinct Salary) from worker b WHERE </w:t>
        </w:r>
        <w:proofErr w:type="spellStart"/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>a.Salary</w:t>
        </w:r>
        <w:proofErr w:type="spellEnd"/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 xml:space="preserve"> &lt;= </w:t>
        </w:r>
        <w:proofErr w:type="spellStart"/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>b.Salary</w:t>
        </w:r>
        <w:proofErr w:type="spellEnd"/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 xml:space="preserve">) order by </w:t>
        </w:r>
        <w:proofErr w:type="spellStart"/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>a.Salary</w:t>
        </w:r>
        <w:proofErr w:type="spellEnd"/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 xml:space="preserve"> </w:t>
        </w:r>
        <w:proofErr w:type="spellStart"/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>desc</w:t>
        </w:r>
        <w:proofErr w:type="spellEnd"/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>;</w:t>
        </w:r>
      </w:ins>
    </w:p>
    <w:p w:rsidR="005A5020" w:rsidRPr="005A5020" w:rsidRDefault="005A5020" w:rsidP="005A5020">
      <w:pPr>
        <w:shd w:val="clear" w:color="auto" w:fill="FFFFFF"/>
        <w:spacing w:after="300" w:line="240" w:lineRule="auto"/>
        <w:textAlignment w:val="baseline"/>
        <w:rPr>
          <w:ins w:id="732" w:author="Unknown"/>
          <w:rFonts w:ascii="inherit" w:eastAsia="Times New Roman" w:hAnsi="inherit" w:cs="Arial"/>
          <w:color w:val="4D4D4D"/>
          <w:spacing w:val="3"/>
          <w:sz w:val="23"/>
          <w:szCs w:val="23"/>
          <w:lang w:eastAsia="en-IN"/>
        </w:rPr>
      </w:pPr>
      <w:ins w:id="733" w:author="Unknown">
        <w:r w:rsidRPr="005A5020">
          <w:rPr>
            <w:rFonts w:ascii="inherit" w:eastAsia="Times New Roman" w:hAnsi="inherit" w:cs="Arial"/>
            <w:color w:val="4D4D4D"/>
            <w:spacing w:val="3"/>
            <w:sz w:val="23"/>
            <w:szCs w:val="23"/>
            <w:lang w:eastAsia="en-IN"/>
          </w:rPr>
          <w:t> </w:t>
        </w:r>
      </w:ins>
    </w:p>
    <w:p w:rsidR="005A5020" w:rsidRPr="005A5020" w:rsidRDefault="005A5020" w:rsidP="005A5020">
      <w:pPr>
        <w:shd w:val="clear" w:color="auto" w:fill="FFFFFF"/>
        <w:spacing w:after="300" w:line="240" w:lineRule="auto"/>
        <w:textAlignment w:val="baseline"/>
        <w:outlineLvl w:val="3"/>
        <w:rPr>
          <w:ins w:id="734" w:author="Unknown"/>
          <w:rFonts w:ascii="inherit" w:eastAsia="Times New Roman" w:hAnsi="inherit" w:cs="Arial"/>
          <w:b/>
          <w:bCs/>
          <w:color w:val="444444"/>
          <w:spacing w:val="3"/>
          <w:sz w:val="26"/>
          <w:szCs w:val="26"/>
          <w:lang w:eastAsia="en-IN"/>
        </w:rPr>
      </w:pPr>
      <w:proofErr w:type="gramStart"/>
      <w:ins w:id="735" w:author="Unknown">
        <w:r w:rsidRPr="005A5020">
          <w:rPr>
            <w:rFonts w:ascii="inherit" w:eastAsia="Times New Roman" w:hAnsi="inherit" w:cs="Arial"/>
            <w:b/>
            <w:bCs/>
            <w:color w:val="444444"/>
            <w:spacing w:val="3"/>
            <w:sz w:val="26"/>
            <w:szCs w:val="26"/>
            <w:lang w:eastAsia="en-IN"/>
          </w:rPr>
          <w:t>Q-49.</w:t>
        </w:r>
        <w:proofErr w:type="gramEnd"/>
        <w:r w:rsidRPr="005A5020">
          <w:rPr>
            <w:rFonts w:ascii="inherit" w:eastAsia="Times New Roman" w:hAnsi="inherit" w:cs="Arial"/>
            <w:b/>
            <w:bCs/>
            <w:color w:val="444444"/>
            <w:spacing w:val="3"/>
            <w:sz w:val="26"/>
            <w:szCs w:val="26"/>
            <w:lang w:eastAsia="en-IN"/>
          </w:rPr>
          <w:t xml:space="preserve"> Write an SQL query to fetch departments along with the total salaries paid for each of them.</w:t>
        </w:r>
      </w:ins>
    </w:p>
    <w:p w:rsidR="005A5020" w:rsidRPr="005A5020" w:rsidRDefault="005A5020" w:rsidP="005A5020">
      <w:pPr>
        <w:shd w:val="clear" w:color="auto" w:fill="FFFFFF"/>
        <w:spacing w:after="0" w:line="240" w:lineRule="auto"/>
        <w:textAlignment w:val="baseline"/>
        <w:rPr>
          <w:ins w:id="736" w:author="Unknown"/>
          <w:rFonts w:ascii="inherit" w:eastAsia="Times New Roman" w:hAnsi="inherit" w:cs="Arial"/>
          <w:color w:val="4D4D4D"/>
          <w:spacing w:val="3"/>
          <w:sz w:val="23"/>
          <w:szCs w:val="23"/>
          <w:lang w:eastAsia="en-IN"/>
        </w:rPr>
      </w:pPr>
      <w:proofErr w:type="gramStart"/>
      <w:ins w:id="737" w:author="Unknown">
        <w:r w:rsidRPr="005A5020">
          <w:rPr>
            <w:rFonts w:ascii="inherit" w:eastAsia="Times New Roman" w:hAnsi="inherit" w:cs="Arial"/>
            <w:b/>
            <w:bCs/>
            <w:color w:val="4D4D4D"/>
            <w:spacing w:val="3"/>
            <w:sz w:val="23"/>
            <w:szCs w:val="23"/>
            <w:bdr w:val="none" w:sz="0" w:space="0" w:color="auto" w:frame="1"/>
            <w:lang w:eastAsia="en-IN"/>
          </w:rPr>
          <w:t>Ans.</w:t>
        </w:r>
        <w:proofErr w:type="gramEnd"/>
      </w:ins>
    </w:p>
    <w:p w:rsidR="005A5020" w:rsidRPr="005A5020" w:rsidRDefault="005A5020" w:rsidP="005A5020">
      <w:pPr>
        <w:shd w:val="clear" w:color="auto" w:fill="FFFFFF"/>
        <w:spacing w:after="300" w:line="240" w:lineRule="auto"/>
        <w:textAlignment w:val="baseline"/>
        <w:rPr>
          <w:ins w:id="738" w:author="Unknown"/>
          <w:rFonts w:ascii="inherit" w:eastAsia="Times New Roman" w:hAnsi="inherit" w:cs="Arial"/>
          <w:color w:val="4D4D4D"/>
          <w:spacing w:val="3"/>
          <w:sz w:val="23"/>
          <w:szCs w:val="23"/>
          <w:lang w:eastAsia="en-IN"/>
        </w:rPr>
      </w:pPr>
      <w:ins w:id="739" w:author="Unknown">
        <w:r w:rsidRPr="005A5020">
          <w:rPr>
            <w:rFonts w:ascii="inherit" w:eastAsia="Times New Roman" w:hAnsi="inherit" w:cs="Arial"/>
            <w:color w:val="4D4D4D"/>
            <w:spacing w:val="3"/>
            <w:sz w:val="23"/>
            <w:szCs w:val="23"/>
            <w:lang w:eastAsia="en-IN"/>
          </w:rPr>
          <w:t>The required query is:</w:t>
        </w:r>
      </w:ins>
    </w:p>
    <w:p w:rsidR="005A5020" w:rsidRPr="005A5020" w:rsidRDefault="005A5020" w:rsidP="005A50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ins w:id="740" w:author="Unknown"/>
          <w:rFonts w:ascii="Courier New" w:eastAsia="Times New Roman" w:hAnsi="Courier New" w:cs="Courier New"/>
          <w:color w:val="4D4D4D"/>
          <w:spacing w:val="3"/>
          <w:sz w:val="24"/>
          <w:szCs w:val="24"/>
          <w:lang w:eastAsia="en-IN"/>
        </w:rPr>
      </w:pPr>
      <w:ins w:id="741" w:author="Unknown"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 xml:space="preserve"> SELECT DEPARTMENT, </w:t>
        </w:r>
        <w:proofErr w:type="gramStart"/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>sum(</w:t>
        </w:r>
        <w:proofErr w:type="gramEnd"/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>Salary) from worker group by DEPARTMENT;</w:t>
        </w:r>
      </w:ins>
    </w:p>
    <w:p w:rsidR="005A5020" w:rsidRPr="005A5020" w:rsidRDefault="005A5020" w:rsidP="005A5020">
      <w:pPr>
        <w:shd w:val="clear" w:color="auto" w:fill="FFFFFF"/>
        <w:spacing w:after="300" w:line="240" w:lineRule="auto"/>
        <w:textAlignment w:val="baseline"/>
        <w:rPr>
          <w:ins w:id="742" w:author="Unknown"/>
          <w:rFonts w:ascii="inherit" w:eastAsia="Times New Roman" w:hAnsi="inherit" w:cs="Arial"/>
          <w:color w:val="4D4D4D"/>
          <w:spacing w:val="3"/>
          <w:sz w:val="23"/>
          <w:szCs w:val="23"/>
          <w:lang w:eastAsia="en-IN"/>
        </w:rPr>
      </w:pPr>
      <w:ins w:id="743" w:author="Unknown">
        <w:r w:rsidRPr="005A5020">
          <w:rPr>
            <w:rFonts w:ascii="inherit" w:eastAsia="Times New Roman" w:hAnsi="inherit" w:cs="Arial"/>
            <w:color w:val="4D4D4D"/>
            <w:spacing w:val="3"/>
            <w:sz w:val="23"/>
            <w:szCs w:val="23"/>
            <w:lang w:eastAsia="en-IN"/>
          </w:rPr>
          <w:t> </w:t>
        </w:r>
      </w:ins>
    </w:p>
    <w:p w:rsidR="005A5020" w:rsidRPr="005A5020" w:rsidRDefault="005A5020" w:rsidP="005A5020">
      <w:pPr>
        <w:shd w:val="clear" w:color="auto" w:fill="FFFFFF"/>
        <w:spacing w:after="300" w:line="240" w:lineRule="auto"/>
        <w:textAlignment w:val="baseline"/>
        <w:outlineLvl w:val="3"/>
        <w:rPr>
          <w:ins w:id="744" w:author="Unknown"/>
          <w:rFonts w:ascii="inherit" w:eastAsia="Times New Roman" w:hAnsi="inherit" w:cs="Arial"/>
          <w:b/>
          <w:bCs/>
          <w:color w:val="444444"/>
          <w:spacing w:val="3"/>
          <w:sz w:val="26"/>
          <w:szCs w:val="26"/>
          <w:lang w:eastAsia="en-IN"/>
        </w:rPr>
      </w:pPr>
      <w:proofErr w:type="gramStart"/>
      <w:ins w:id="745" w:author="Unknown">
        <w:r w:rsidRPr="005A5020">
          <w:rPr>
            <w:rFonts w:ascii="inherit" w:eastAsia="Times New Roman" w:hAnsi="inherit" w:cs="Arial"/>
            <w:b/>
            <w:bCs/>
            <w:color w:val="444444"/>
            <w:spacing w:val="3"/>
            <w:sz w:val="26"/>
            <w:szCs w:val="26"/>
            <w:lang w:eastAsia="en-IN"/>
          </w:rPr>
          <w:t>Q-50.</w:t>
        </w:r>
        <w:proofErr w:type="gramEnd"/>
        <w:r w:rsidRPr="005A5020">
          <w:rPr>
            <w:rFonts w:ascii="inherit" w:eastAsia="Times New Roman" w:hAnsi="inherit" w:cs="Arial"/>
            <w:b/>
            <w:bCs/>
            <w:color w:val="444444"/>
            <w:spacing w:val="3"/>
            <w:sz w:val="26"/>
            <w:szCs w:val="26"/>
            <w:lang w:eastAsia="en-IN"/>
          </w:rPr>
          <w:t xml:space="preserve"> Write an SQL query to fetch the names of workers who earn the highest salary.</w:t>
        </w:r>
      </w:ins>
    </w:p>
    <w:p w:rsidR="005A5020" w:rsidRPr="005A5020" w:rsidRDefault="005A5020" w:rsidP="005A5020">
      <w:pPr>
        <w:shd w:val="clear" w:color="auto" w:fill="FFFFFF"/>
        <w:spacing w:after="0" w:line="240" w:lineRule="auto"/>
        <w:textAlignment w:val="baseline"/>
        <w:rPr>
          <w:ins w:id="746" w:author="Unknown"/>
          <w:rFonts w:ascii="inherit" w:eastAsia="Times New Roman" w:hAnsi="inherit" w:cs="Arial"/>
          <w:color w:val="4D4D4D"/>
          <w:spacing w:val="3"/>
          <w:sz w:val="23"/>
          <w:szCs w:val="23"/>
          <w:lang w:eastAsia="en-IN"/>
        </w:rPr>
      </w:pPr>
      <w:proofErr w:type="gramStart"/>
      <w:ins w:id="747" w:author="Unknown">
        <w:r w:rsidRPr="005A5020">
          <w:rPr>
            <w:rFonts w:ascii="inherit" w:eastAsia="Times New Roman" w:hAnsi="inherit" w:cs="Arial"/>
            <w:b/>
            <w:bCs/>
            <w:color w:val="4D4D4D"/>
            <w:spacing w:val="3"/>
            <w:sz w:val="23"/>
            <w:szCs w:val="23"/>
            <w:bdr w:val="none" w:sz="0" w:space="0" w:color="auto" w:frame="1"/>
            <w:lang w:eastAsia="en-IN"/>
          </w:rPr>
          <w:t>Ans.</w:t>
        </w:r>
        <w:proofErr w:type="gramEnd"/>
      </w:ins>
    </w:p>
    <w:p w:rsidR="005A5020" w:rsidRPr="005A5020" w:rsidRDefault="005A5020" w:rsidP="005A5020">
      <w:pPr>
        <w:shd w:val="clear" w:color="auto" w:fill="FFFFFF"/>
        <w:spacing w:after="300" w:line="240" w:lineRule="auto"/>
        <w:textAlignment w:val="baseline"/>
        <w:rPr>
          <w:ins w:id="748" w:author="Unknown"/>
          <w:rFonts w:ascii="inherit" w:eastAsia="Times New Roman" w:hAnsi="inherit" w:cs="Arial"/>
          <w:color w:val="4D4D4D"/>
          <w:spacing w:val="3"/>
          <w:sz w:val="23"/>
          <w:szCs w:val="23"/>
          <w:lang w:eastAsia="en-IN"/>
        </w:rPr>
      </w:pPr>
      <w:ins w:id="749" w:author="Unknown">
        <w:r w:rsidRPr="005A5020">
          <w:rPr>
            <w:rFonts w:ascii="inherit" w:eastAsia="Times New Roman" w:hAnsi="inherit" w:cs="Arial"/>
            <w:color w:val="4D4D4D"/>
            <w:spacing w:val="3"/>
            <w:sz w:val="23"/>
            <w:szCs w:val="23"/>
            <w:lang w:eastAsia="en-IN"/>
          </w:rPr>
          <w:t>The required query is:</w:t>
        </w:r>
        <w:bookmarkStart w:id="750" w:name="_GoBack"/>
        <w:bookmarkEnd w:id="750"/>
      </w:ins>
    </w:p>
    <w:p w:rsidR="001C406C" w:rsidRDefault="005A5020" w:rsidP="005A50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</w:pPr>
      <w:ins w:id="751" w:author="Unknown"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>SELECT FIRST_NAME, SALARY from Worker WHERE SALARY</w:t>
        </w:r>
        <w:proofErr w:type="gramStart"/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>=(</w:t>
        </w:r>
        <w:proofErr w:type="gramEnd"/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>SELECT max(SALARY) from Worker);</w:t>
        </w:r>
      </w:ins>
    </w:p>
    <w:sectPr w:rsidR="001C40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4C5874"/>
    <w:multiLevelType w:val="multilevel"/>
    <w:tmpl w:val="40ECF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4973942"/>
    <w:multiLevelType w:val="multilevel"/>
    <w:tmpl w:val="A0602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59F5ECC"/>
    <w:multiLevelType w:val="multilevel"/>
    <w:tmpl w:val="DFC04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89249EE"/>
    <w:multiLevelType w:val="multilevel"/>
    <w:tmpl w:val="D4463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89928F6"/>
    <w:multiLevelType w:val="multilevel"/>
    <w:tmpl w:val="39EED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25944B1"/>
    <w:multiLevelType w:val="multilevel"/>
    <w:tmpl w:val="1FD69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7362609"/>
    <w:multiLevelType w:val="multilevel"/>
    <w:tmpl w:val="AF84F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E5E394C"/>
    <w:multiLevelType w:val="multilevel"/>
    <w:tmpl w:val="B5B0C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5"/>
  </w:num>
  <w:num w:numId="5">
    <w:abstractNumId w:val="6"/>
  </w:num>
  <w:num w:numId="6">
    <w:abstractNumId w:val="7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5020"/>
    <w:rsid w:val="001933D9"/>
    <w:rsid w:val="001C406C"/>
    <w:rsid w:val="005A5020"/>
    <w:rsid w:val="007C2C16"/>
    <w:rsid w:val="007D3A17"/>
    <w:rsid w:val="007F4B20"/>
    <w:rsid w:val="00877508"/>
    <w:rsid w:val="00A05745"/>
    <w:rsid w:val="00B40C98"/>
    <w:rsid w:val="00BC7E49"/>
    <w:rsid w:val="00C743E7"/>
    <w:rsid w:val="00F14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7508"/>
  </w:style>
  <w:style w:type="paragraph" w:styleId="Heading1">
    <w:name w:val="heading 1"/>
    <w:basedOn w:val="Normal"/>
    <w:link w:val="Heading1Char"/>
    <w:uiPriority w:val="9"/>
    <w:qFormat/>
    <w:rsid w:val="005A502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5A502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5A502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5A502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750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A5020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5A5020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5A5020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5A5020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5A502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A5020"/>
    <w:rPr>
      <w:color w:val="800080"/>
      <w:u w:val="single"/>
    </w:rPr>
  </w:style>
  <w:style w:type="character" w:customStyle="1" w:styleId="circle">
    <w:name w:val="circle"/>
    <w:basedOn w:val="DefaultParagraphFont"/>
    <w:rsid w:val="005A5020"/>
  </w:style>
  <w:style w:type="character" w:customStyle="1" w:styleId="text-wrap">
    <w:name w:val="text-wrap"/>
    <w:basedOn w:val="DefaultParagraphFont"/>
    <w:rsid w:val="005A5020"/>
  </w:style>
  <w:style w:type="character" w:customStyle="1" w:styleId="nav-arrow">
    <w:name w:val="nav-arrow"/>
    <w:basedOn w:val="DefaultParagraphFont"/>
    <w:rsid w:val="005A5020"/>
  </w:style>
  <w:style w:type="character" w:customStyle="1" w:styleId="icon-magnifier">
    <w:name w:val="icon-magnifier"/>
    <w:basedOn w:val="DefaultParagraphFont"/>
    <w:rsid w:val="005A5020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5A5020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5A5020"/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screen-reader-text">
    <w:name w:val="screen-reader-text"/>
    <w:basedOn w:val="DefaultParagraphFont"/>
    <w:rsid w:val="005A5020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5A5020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5A5020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5A50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A502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50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A5020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Title1">
    <w:name w:val="Title1"/>
    <w:basedOn w:val="DefaultParagraphFont"/>
    <w:rsid w:val="005A5020"/>
  </w:style>
  <w:style w:type="character" w:customStyle="1" w:styleId="post-title">
    <w:name w:val="post-title"/>
    <w:basedOn w:val="DefaultParagraphFont"/>
    <w:rsid w:val="005A5020"/>
  </w:style>
  <w:style w:type="character" w:customStyle="1" w:styleId="text">
    <w:name w:val="text"/>
    <w:basedOn w:val="DefaultParagraphFont"/>
    <w:rsid w:val="005A5020"/>
  </w:style>
  <w:style w:type="paragraph" w:styleId="BalloonText">
    <w:name w:val="Balloon Text"/>
    <w:basedOn w:val="Normal"/>
    <w:link w:val="BalloonTextChar"/>
    <w:uiPriority w:val="99"/>
    <w:semiHidden/>
    <w:unhideWhenUsed/>
    <w:rsid w:val="005A50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502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7508"/>
  </w:style>
  <w:style w:type="paragraph" w:styleId="Heading1">
    <w:name w:val="heading 1"/>
    <w:basedOn w:val="Normal"/>
    <w:link w:val="Heading1Char"/>
    <w:uiPriority w:val="9"/>
    <w:qFormat/>
    <w:rsid w:val="005A502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5A502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5A502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5A502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750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A5020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5A5020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5A5020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5A5020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5A502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A5020"/>
    <w:rPr>
      <w:color w:val="800080"/>
      <w:u w:val="single"/>
    </w:rPr>
  </w:style>
  <w:style w:type="character" w:customStyle="1" w:styleId="circle">
    <w:name w:val="circle"/>
    <w:basedOn w:val="DefaultParagraphFont"/>
    <w:rsid w:val="005A5020"/>
  </w:style>
  <w:style w:type="character" w:customStyle="1" w:styleId="text-wrap">
    <w:name w:val="text-wrap"/>
    <w:basedOn w:val="DefaultParagraphFont"/>
    <w:rsid w:val="005A5020"/>
  </w:style>
  <w:style w:type="character" w:customStyle="1" w:styleId="nav-arrow">
    <w:name w:val="nav-arrow"/>
    <w:basedOn w:val="DefaultParagraphFont"/>
    <w:rsid w:val="005A5020"/>
  </w:style>
  <w:style w:type="character" w:customStyle="1" w:styleId="icon-magnifier">
    <w:name w:val="icon-magnifier"/>
    <w:basedOn w:val="DefaultParagraphFont"/>
    <w:rsid w:val="005A5020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5A5020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5A5020"/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screen-reader-text">
    <w:name w:val="screen-reader-text"/>
    <w:basedOn w:val="DefaultParagraphFont"/>
    <w:rsid w:val="005A5020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5A5020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5A5020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5A50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A502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50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A5020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Title1">
    <w:name w:val="Title1"/>
    <w:basedOn w:val="DefaultParagraphFont"/>
    <w:rsid w:val="005A5020"/>
  </w:style>
  <w:style w:type="character" w:customStyle="1" w:styleId="post-title">
    <w:name w:val="post-title"/>
    <w:basedOn w:val="DefaultParagraphFont"/>
    <w:rsid w:val="005A5020"/>
  </w:style>
  <w:style w:type="character" w:customStyle="1" w:styleId="text">
    <w:name w:val="text"/>
    <w:basedOn w:val="DefaultParagraphFont"/>
    <w:rsid w:val="005A5020"/>
  </w:style>
  <w:style w:type="paragraph" w:styleId="BalloonText">
    <w:name w:val="Balloon Text"/>
    <w:basedOn w:val="Normal"/>
    <w:link w:val="BalloonTextChar"/>
    <w:uiPriority w:val="99"/>
    <w:semiHidden/>
    <w:unhideWhenUsed/>
    <w:rsid w:val="005A50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502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940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25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33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081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00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2404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2062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82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8" w:space="11" w:color="13AFF0"/>
                            <w:left w:val="none" w:sz="0" w:space="11" w:color="auto"/>
                            <w:bottom w:val="none" w:sz="0" w:space="11" w:color="auto"/>
                            <w:right w:val="none" w:sz="0" w:space="11" w:color="auto"/>
                          </w:divBdr>
                        </w:div>
                      </w:divsChild>
                    </w:div>
                  </w:divsChild>
                </w:div>
                <w:div w:id="684481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2406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5" w:color="F1F1F1"/>
                        <w:left w:val="single" w:sz="2" w:space="15" w:color="F1F1F1"/>
                        <w:bottom w:val="single" w:sz="2" w:space="15" w:color="F1F1F1"/>
                        <w:right w:val="single" w:sz="2" w:space="15" w:color="F1F1F1"/>
                      </w:divBdr>
                      <w:divsChild>
                        <w:div w:id="2028363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5742416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9334904">
                                  <w:marLeft w:val="0"/>
                                  <w:marRight w:val="0"/>
                                  <w:marTop w:val="225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27569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2720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1F1F1"/>
                                    <w:left w:val="single" w:sz="2" w:space="0" w:color="F1F1F1"/>
                                    <w:bottom w:val="single" w:sz="2" w:space="0" w:color="F1F1F1"/>
                                    <w:right w:val="single" w:sz="6" w:space="15" w:color="F1F1F1"/>
                                  </w:divBdr>
                                </w:div>
                              </w:divsChild>
                            </w:div>
                            <w:div w:id="23097939">
                              <w:marLeft w:val="-150"/>
                              <w:marRight w:val="-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98349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044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3497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6444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27489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973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2011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6097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0467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90498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2508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03971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5569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21231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732387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6588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97006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6864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17</Pages>
  <Words>2119</Words>
  <Characters>12083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2</cp:revision>
  <dcterms:created xsi:type="dcterms:W3CDTF">2020-11-07T12:10:00Z</dcterms:created>
  <dcterms:modified xsi:type="dcterms:W3CDTF">2020-11-07T12:10:00Z</dcterms:modified>
</cp:coreProperties>
</file>